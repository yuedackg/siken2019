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AA51" w14:textId="77777777" w:rsidR="001D719E" w:rsidRDefault="00B12706" w:rsidP="00C2395B">
      <w:pPr>
        <w:pStyle w:val="1"/>
        <w:numPr>
          <w:ilvl w:val="0"/>
          <w:numId w:val="0"/>
        </w:numPr>
      </w:pPr>
      <w:r w:rsidRPr="00C2395B">
        <w:rPr>
          <w:rFonts w:hint="eastAsia"/>
          <w:u w:val="double"/>
        </w:rPr>
        <w:t>2020</w:t>
      </w:r>
      <w:r w:rsidRPr="00C2395B">
        <w:rPr>
          <w:rFonts w:hint="eastAsia"/>
          <w:u w:val="double"/>
        </w:rPr>
        <w:t>年</w:t>
      </w:r>
      <w:r w:rsidRPr="00C2395B">
        <w:rPr>
          <w:rFonts w:hint="eastAsia"/>
          <w:u w:val="double"/>
        </w:rPr>
        <w:t>3</w:t>
      </w:r>
      <w:r w:rsidRPr="00C2395B">
        <w:rPr>
          <w:rFonts w:hint="eastAsia"/>
          <w:u w:val="double"/>
        </w:rPr>
        <w:t xml:space="preserve">月　留学生　</w:t>
      </w:r>
      <w:r w:rsidRPr="00C2395B">
        <w:rPr>
          <w:rFonts w:hint="eastAsia"/>
          <w:u w:val="double"/>
        </w:rPr>
        <w:t>2</w:t>
      </w:r>
      <w:r w:rsidRPr="00C2395B">
        <w:rPr>
          <w:rFonts w:hint="eastAsia"/>
          <w:u w:val="double"/>
        </w:rPr>
        <w:t>年生　進級単位認定試験</w:t>
      </w:r>
      <w:r>
        <w:rPr>
          <w:rFonts w:hint="eastAsia"/>
        </w:rPr>
        <w:tab/>
        <w:t>2020.03.02</w:t>
      </w:r>
    </w:p>
    <w:p w14:paraId="1AE5A57E" w14:textId="77777777" w:rsidR="00B12706" w:rsidRPr="00B12706" w:rsidRDefault="00B12706" w:rsidP="00B12706">
      <w:pPr>
        <w:pStyle w:val="1"/>
      </w:pPr>
      <w:r>
        <w:rPr>
          <w:rFonts w:hint="eastAsia"/>
        </w:rPr>
        <w:t>次の問題について正しいものに○、誤りに×を答えなさい。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点　＠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14:paraId="770A91DC" w14:textId="77777777" w:rsidR="00B12706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&lt;FORM&gt;</w:t>
      </w:r>
      <w:r>
        <w:rPr>
          <w:rFonts w:hint="eastAsia"/>
        </w:rPr>
        <w:t>～</w:t>
      </w:r>
      <w:r>
        <w:rPr>
          <w:rFonts w:hint="eastAsia"/>
        </w:rPr>
        <w:t>&lt;/FORM&gt;</w:t>
      </w:r>
      <w:r>
        <w:rPr>
          <w:rFonts w:hint="eastAsia"/>
        </w:rPr>
        <w:t>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14:paraId="6B8AA2E0" w14:textId="3FA65611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document</w:t>
      </w:r>
      <w:r>
        <w:rPr>
          <w:rFonts w:hint="eastAsia"/>
        </w:rPr>
        <w:t>オブジェクトは、</w:t>
      </w:r>
      <w:r>
        <w:rPr>
          <w:rFonts w:hint="eastAsia"/>
        </w:rPr>
        <w:t>HTML</w:t>
      </w:r>
      <w:r>
        <w:rPr>
          <w:rFonts w:hint="eastAsia"/>
        </w:rPr>
        <w:t>タグの</w:t>
      </w:r>
      <w:r>
        <w:rPr>
          <w:rFonts w:hint="eastAsia"/>
        </w:rPr>
        <w:t>&lt;input&gt;</w:t>
      </w:r>
      <w:r>
        <w:rPr>
          <w:rFonts w:hint="eastAsia"/>
        </w:rPr>
        <w:t>タグに対応するオブジェクトである。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40975240" w14:textId="35995FA2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elements[]</w:t>
      </w:r>
      <w:del w:id="0" w:author="y.ueda" w:date="2020-02-25T09:38:00Z">
        <w:r w:rsidDel="00C2395B">
          <w:rPr>
            <w:rFonts w:hint="eastAsia"/>
          </w:rPr>
          <w:delText>コレクション</w:delText>
        </w:r>
      </w:del>
      <w:r>
        <w:rPr>
          <w:rFonts w:hint="eastAsia"/>
        </w:rPr>
        <w:t>には、</w:t>
      </w:r>
      <w:r>
        <w:rPr>
          <w:rFonts w:hint="eastAsia"/>
        </w:rPr>
        <w:t>&lt;BODY&gt;</w:t>
      </w:r>
      <w:r>
        <w:rPr>
          <w:rFonts w:hint="eastAsia"/>
        </w:rPr>
        <w:t>タグ、</w:t>
      </w:r>
      <w:r>
        <w:rPr>
          <w:rFonts w:hint="eastAsia"/>
        </w:rPr>
        <w:t>&lt;FORM&gt;</w:t>
      </w:r>
      <w:r>
        <w:rPr>
          <w:rFonts w:hint="eastAsia"/>
        </w:rPr>
        <w:t>タグ、</w:t>
      </w:r>
      <w:r>
        <w:rPr>
          <w:rFonts w:hint="eastAsia"/>
        </w:rPr>
        <w:t>&lt;input&gt;</w:t>
      </w:r>
      <w:r>
        <w:rPr>
          <w:rFonts w:hint="eastAsia"/>
        </w:rPr>
        <w:t>タグが含まれる。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083B4A3A" w14:textId="57F6A9AF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elements[]</w:t>
      </w:r>
      <w:del w:id="1" w:author="y.ueda" w:date="2020-02-25T09:38:00Z">
        <w:r w:rsidDel="00C2395B">
          <w:rPr>
            <w:rFonts w:hint="eastAsia"/>
          </w:rPr>
          <w:delText>コレクション</w:delText>
        </w:r>
      </w:del>
      <w:r>
        <w:rPr>
          <w:rFonts w:hint="eastAsia"/>
        </w:rPr>
        <w:t>で使用する添え字は、</w:t>
      </w:r>
      <w:r>
        <w:rPr>
          <w:rFonts w:hint="eastAsia"/>
        </w:rPr>
        <w:t>1</w:t>
      </w:r>
      <w:r>
        <w:rPr>
          <w:rFonts w:hint="eastAsia"/>
        </w:rPr>
        <w:t>番から始まる。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659B58E7" w14:textId="77777777" w:rsidR="00335D7A" w:rsidRDefault="00335D7A" w:rsidP="00101C45">
      <w:pPr>
        <w:pStyle w:val="a"/>
        <w:numPr>
          <w:ilvl w:val="0"/>
          <w:numId w:val="4"/>
        </w:numPr>
        <w:spacing w:before="240"/>
        <w:ind w:left="567" w:hanging="567"/>
      </w:pPr>
      <w:r>
        <w:rPr>
          <w:rFonts w:hint="eastAsia"/>
        </w:rPr>
        <w:t>Form</w:t>
      </w:r>
      <w:r>
        <w:rPr>
          <w:rFonts w:hint="eastAsia"/>
        </w:rPr>
        <w:t>オブジェクトは、</w:t>
      </w:r>
      <w:r w:rsidR="00525AD8">
        <w:rPr>
          <w:rFonts w:hint="eastAsia"/>
        </w:rPr>
        <w:t>サブオブジェクトと</w:t>
      </w:r>
      <w:r>
        <w:rPr>
          <w:rFonts w:hint="eastAsia"/>
        </w:rPr>
        <w:t>プロパティと組み合わせて使用される。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○　　</w:t>
      </w:r>
      <w:r w:rsidR="00525AD8">
        <w:rPr>
          <w:rFonts w:hint="eastAsia"/>
        </w:rPr>
        <w:t>）</w:t>
      </w:r>
    </w:p>
    <w:p w14:paraId="13AE7AD9" w14:textId="77777777" w:rsidR="00335D7A" w:rsidRDefault="00335D7A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 w:rsidRPr="00525AD8">
        <w:rPr>
          <w:rStyle w:val="a6"/>
          <w:rFonts w:hint="eastAsia"/>
        </w:rPr>
        <w:t>パスワードを入力するためのタグは、</w:t>
      </w:r>
      <w:r w:rsidRPr="00525AD8">
        <w:rPr>
          <w:rStyle w:val="a6"/>
          <w:rFonts w:hint="eastAsia"/>
        </w:rPr>
        <w:t>&lt;input</w:t>
      </w:r>
      <w:r w:rsidRPr="00525AD8">
        <w:rPr>
          <w:rStyle w:val="a6"/>
          <w:rFonts w:hint="eastAsia"/>
        </w:rPr>
        <w:t xml:space="preserve">　</w:t>
      </w:r>
      <w:r w:rsidRPr="00525AD8">
        <w:rPr>
          <w:rStyle w:val="a6"/>
          <w:rFonts w:hint="eastAsia"/>
        </w:rPr>
        <w:t>type="password"&gt;</w:t>
      </w:r>
      <w:r w:rsidRPr="00525AD8">
        <w:rPr>
          <w:rStyle w:val="a6"/>
          <w:rFonts w:hint="eastAsia"/>
        </w:rPr>
        <w:t>を使い、入力された文字は「</w:t>
      </w:r>
      <w:r w:rsidR="00525AD8" w:rsidRPr="00525AD8">
        <w:rPr>
          <w:rStyle w:val="a6"/>
          <w:rFonts w:hint="eastAsia"/>
        </w:rPr>
        <w:t>name</w:t>
      </w:r>
      <w:r w:rsidR="00525AD8" w:rsidRPr="00525AD8">
        <w:rPr>
          <w:rStyle w:val="a6"/>
          <w:rFonts w:hint="eastAsia"/>
        </w:rPr>
        <w:t>」プロ</w:t>
      </w:r>
      <w:r w:rsidR="00525AD8">
        <w:rPr>
          <w:rFonts w:hint="eastAsia"/>
        </w:rPr>
        <w:t>パティで管理される。</w:t>
      </w:r>
      <w:r w:rsidR="00525AD8">
        <w:rPr>
          <w:rFonts w:hint="eastAsia"/>
        </w:rPr>
        <w:tab/>
      </w:r>
      <w:r w:rsidR="00525AD8">
        <w:rPr>
          <w:rFonts w:hint="eastAsia"/>
        </w:rPr>
        <w:t>（</w:t>
      </w:r>
      <w:r w:rsidR="00525AD8" w:rsidRPr="00525AD8">
        <w:rPr>
          <w:rStyle w:val="a8"/>
          <w:rFonts w:hint="eastAsia"/>
        </w:rPr>
        <w:t xml:space="preserve">　　×　　</w:t>
      </w:r>
      <w:r w:rsidR="00525AD8">
        <w:rPr>
          <w:rFonts w:hint="eastAsia"/>
        </w:rPr>
        <w:t>）</w:t>
      </w:r>
    </w:p>
    <w:p w14:paraId="27ABA403" w14:textId="77777777" w:rsidR="00525AD8" w:rsidRDefault="00525AD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フォームで長い文章を入力するときは</w:t>
      </w:r>
      <w:r>
        <w:rPr>
          <w:rFonts w:hint="eastAsia"/>
        </w:rPr>
        <w:t>&lt;TEXTAREA&gt;</w:t>
      </w:r>
      <w:r>
        <w:rPr>
          <w:rFonts w:hint="eastAsia"/>
        </w:rPr>
        <w:t>タグを、短い文章を入力するときは</w:t>
      </w:r>
      <w:r>
        <w:rPr>
          <w:rFonts w:hint="eastAsia"/>
        </w:rPr>
        <w:t>&lt;input</w:t>
      </w:r>
      <w:r>
        <w:rPr>
          <w:rFonts w:hint="eastAsia"/>
        </w:rPr>
        <w:t xml:space="preserve">　</w:t>
      </w:r>
      <w:r>
        <w:rPr>
          <w:rFonts w:hint="eastAsia"/>
        </w:rPr>
        <w:t>type="text"&gt;</w:t>
      </w:r>
      <w:r>
        <w:rPr>
          <w:rFonts w:hint="eastAsia"/>
        </w:rPr>
        <w:t>テキストエリアを使用する。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525AD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14:paraId="7EBFBE02" w14:textId="77777777"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フォームに配置される入出力タグは</w:t>
      </w:r>
      <w:r>
        <w:rPr>
          <w:rFonts w:hint="eastAsia"/>
        </w:rPr>
        <w:t>0</w:t>
      </w:r>
      <w:r>
        <w:rPr>
          <w:rFonts w:hint="eastAsia"/>
        </w:rPr>
        <w:t>から順番に番号を付けられる。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14:paraId="1CE95867" w14:textId="77777777" w:rsidR="00C040A9" w:rsidRDefault="00C040A9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ラジオボタンでチェックの状態が格納されるのは、</w:t>
      </w:r>
      <w:proofErr w:type="spellStart"/>
      <w:r>
        <w:rPr>
          <w:rFonts w:hint="eastAsia"/>
        </w:rPr>
        <w:t>cheked</w:t>
      </w:r>
      <w:proofErr w:type="spellEnd"/>
      <w:r>
        <w:rPr>
          <w:rFonts w:hint="eastAsia"/>
        </w:rPr>
        <w:t>プロパティである。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101C45">
        <w:rPr>
          <w:rStyle w:val="a8"/>
          <w:rFonts w:hint="eastAsia"/>
        </w:rPr>
        <w:t xml:space="preserve">　　○　　</w:t>
      </w:r>
      <w:r>
        <w:rPr>
          <w:rFonts w:hint="eastAsia"/>
        </w:rPr>
        <w:t>）</w:t>
      </w:r>
    </w:p>
    <w:p w14:paraId="3EF11CB1" w14:textId="77777777" w:rsidR="00C040A9" w:rsidRDefault="002D5708" w:rsidP="00101C45">
      <w:pPr>
        <w:pStyle w:val="a4"/>
        <w:numPr>
          <w:ilvl w:val="0"/>
          <w:numId w:val="4"/>
        </w:numPr>
        <w:tabs>
          <w:tab w:val="left" w:pos="8789"/>
        </w:tabs>
        <w:spacing w:before="240"/>
        <w:ind w:leftChars="0" w:left="567" w:hanging="567"/>
      </w:pPr>
      <w:r>
        <w:rPr>
          <w:rFonts w:hint="eastAsia"/>
        </w:rPr>
        <w:t>テキストボックスでは、初期状態の値を</w:t>
      </w:r>
      <w:r>
        <w:rPr>
          <w:rFonts w:hint="eastAsia"/>
        </w:rPr>
        <w:t>value</w:t>
      </w:r>
      <w:r>
        <w:rPr>
          <w:rFonts w:hint="eastAsia"/>
        </w:rPr>
        <w:t>に、現在の値は</w:t>
      </w:r>
      <w:proofErr w:type="spellStart"/>
      <w:r>
        <w:rPr>
          <w:rFonts w:hint="eastAsia"/>
        </w:rPr>
        <w:t>defaltValue</w:t>
      </w:r>
      <w:proofErr w:type="spellEnd"/>
      <w:r>
        <w:rPr>
          <w:rFonts w:hint="eastAsia"/>
        </w:rPr>
        <w:t>に格納されている。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2D5708">
        <w:rPr>
          <w:rStyle w:val="a8"/>
          <w:rFonts w:hint="eastAsia"/>
        </w:rPr>
        <w:t xml:space="preserve">　　×　　</w:t>
      </w:r>
      <w:r>
        <w:rPr>
          <w:rFonts w:hint="eastAsia"/>
        </w:rPr>
        <w:t>）</w:t>
      </w:r>
    </w:p>
    <w:p w14:paraId="42E691C2" w14:textId="77777777" w:rsidR="00A807B2" w:rsidRPr="00A807B2" w:rsidRDefault="002759C2" w:rsidP="00A807B2">
      <w:pPr>
        <w:pStyle w:val="1"/>
      </w:pPr>
      <w:r>
        <w:rPr>
          <w:rFonts w:hint="eastAsia"/>
        </w:rPr>
        <w:t>次の</w:t>
      </w:r>
      <w:r>
        <w:rPr>
          <w:rFonts w:hint="eastAsia"/>
        </w:rPr>
        <w:t>HTML</w:t>
      </w:r>
      <w:r>
        <w:rPr>
          <w:rFonts w:hint="eastAsia"/>
        </w:rPr>
        <w:t>の中の関数で</w:t>
      </w:r>
      <w:r w:rsidR="00271D7D">
        <w:rPr>
          <w:rFonts w:hint="eastAsia"/>
        </w:rPr>
        <w:t>、</w:t>
      </w:r>
      <w:r w:rsidR="00271D7D">
        <w:rPr>
          <w:rFonts w:hint="eastAsia"/>
        </w:rPr>
        <w:t>(A)</w:t>
      </w:r>
      <w:r w:rsidR="00271D7D">
        <w:rPr>
          <w:rFonts w:hint="eastAsia"/>
        </w:rPr>
        <w:t>と</w:t>
      </w:r>
      <w:r w:rsidR="00271D7D">
        <w:rPr>
          <w:rFonts w:hint="eastAsia"/>
        </w:rPr>
        <w:t xml:space="preserve">(B) </w:t>
      </w:r>
      <w:r w:rsidR="00795251">
        <w:rPr>
          <w:rFonts w:hint="eastAsia"/>
        </w:rPr>
        <w:t>のコメントがあるテキストボックス</w:t>
      </w:r>
      <w:r w:rsidR="00341AE3">
        <w:rPr>
          <w:rFonts w:hint="eastAsia"/>
        </w:rPr>
        <w:t>を表すオブジェクトについて答えなさい。</w:t>
      </w:r>
      <w:r w:rsidR="00A807B2">
        <w:rPr>
          <w:rFonts w:hint="eastAsia"/>
        </w:rPr>
        <w:tab/>
      </w:r>
      <w:r w:rsidR="00A807B2">
        <w:rPr>
          <w:rFonts w:hint="eastAsia"/>
        </w:rPr>
        <w:t>（</w:t>
      </w:r>
      <w:r w:rsidR="00A807B2">
        <w:rPr>
          <w:rFonts w:hint="eastAsia"/>
        </w:rPr>
        <w:t>10</w:t>
      </w:r>
      <w:r w:rsidR="00A807B2">
        <w:rPr>
          <w:rFonts w:hint="eastAsia"/>
        </w:rPr>
        <w:t>点　＠</w:t>
      </w:r>
      <w:r w:rsidR="00B452A8">
        <w:rPr>
          <w:rFonts w:hint="eastAsia"/>
        </w:rPr>
        <w:t>5</w:t>
      </w:r>
      <w:r w:rsidR="00A807B2">
        <w:rPr>
          <w:rFonts w:hint="eastAsia"/>
        </w:rPr>
        <w:t>点）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575"/>
        <w:gridCol w:w="8897"/>
      </w:tblGrid>
      <w:tr w:rsidR="00271D7D" w14:paraId="6B319782" w14:textId="77777777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14:paraId="2272A90D" w14:textId="77777777" w:rsidR="00271D7D" w:rsidRDefault="00271D7D" w:rsidP="00271D7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14:paraId="23CC2EF1" w14:textId="77777777" w:rsidR="00271D7D" w:rsidRDefault="00271D7D" w:rsidP="00271D7D">
            <w:pPr>
              <w:pStyle w:val="a7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document.forms</w:t>
            </w:r>
            <w:proofErr w:type="spellEnd"/>
            <w:r>
              <w:rPr>
                <w:rFonts w:hint="eastAsia"/>
              </w:rPr>
              <w:t>[0].</w:t>
            </w:r>
            <w:proofErr w:type="spellStart"/>
            <w:r>
              <w:rPr>
                <w:rFonts w:hint="eastAsia"/>
              </w:rPr>
              <w:t>nAAA</w:t>
            </w:r>
            <w:proofErr w:type="spellEnd"/>
          </w:p>
        </w:tc>
      </w:tr>
      <w:tr w:rsidR="00271D7D" w14:paraId="14020317" w14:textId="77777777" w:rsidTr="00271D7D">
        <w:trPr>
          <w:trHeight w:val="567"/>
        </w:trPr>
        <w:tc>
          <w:tcPr>
            <w:tcW w:w="1575" w:type="dxa"/>
            <w:tcBorders>
              <w:right w:val="single" w:sz="4" w:space="0" w:color="FFFFFF" w:themeColor="background1"/>
            </w:tcBorders>
            <w:vAlign w:val="center"/>
          </w:tcPr>
          <w:p w14:paraId="688E4CC3" w14:textId="77777777" w:rsidR="00271D7D" w:rsidRDefault="00271D7D" w:rsidP="00271D7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B)</w:t>
            </w:r>
          </w:p>
        </w:tc>
        <w:tc>
          <w:tcPr>
            <w:tcW w:w="8897" w:type="dxa"/>
            <w:tcBorders>
              <w:left w:val="single" w:sz="4" w:space="0" w:color="FFFFFF" w:themeColor="background1"/>
            </w:tcBorders>
            <w:vAlign w:val="center"/>
          </w:tcPr>
          <w:p w14:paraId="3623BC77" w14:textId="77777777" w:rsidR="00271D7D" w:rsidRDefault="00271D7D" w:rsidP="00271D7D">
            <w:pPr>
              <w:pStyle w:val="a7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document.CCC.elements</w:t>
            </w:r>
            <w:proofErr w:type="spellEnd"/>
            <w:r>
              <w:rPr>
                <w:rFonts w:hint="eastAsia"/>
              </w:rPr>
              <w:t>[3]</w:t>
            </w:r>
          </w:p>
        </w:tc>
      </w:tr>
    </w:tbl>
    <w:p w14:paraId="2C3D4560" w14:textId="77777777" w:rsidR="00795251" w:rsidRPr="00795251" w:rsidRDefault="00795251" w:rsidP="00795251"/>
    <w:p w14:paraId="459B3A4F" w14:textId="77777777" w:rsidR="00341AE3" w:rsidRDefault="00341AE3" w:rsidP="00795251">
      <w:pPr>
        <w:rPr>
          <w:rFonts w:ascii="HGSｺﾞｼｯｸM" w:eastAsia="HGSｺﾞｼｯｸM"/>
        </w:rPr>
        <w:sectPr w:rsidR="00341AE3" w:rsidSect="00B12706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F18B8A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lastRenderedPageBreak/>
        <w:t>&lt;!DOCTYPE html&gt;</w:t>
      </w:r>
    </w:p>
    <w:p w14:paraId="22708AE1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&lt;html&gt;&lt;body&gt;</w:t>
      </w:r>
    </w:p>
    <w:p w14:paraId="528C93CF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14:paraId="760F3D4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&lt;h1&gt;title&lt;/h1&gt;</w:t>
      </w:r>
    </w:p>
    <w:p w14:paraId="41AE6E70" w14:textId="77777777" w:rsidR="00795251" w:rsidRPr="00795251" w:rsidRDefault="00271D7D" w:rsidP="00795251">
      <w:pPr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 xml:space="preserve"> </w:t>
      </w:r>
      <w:r w:rsidR="00795251" w:rsidRPr="00795251">
        <w:rPr>
          <w:rFonts w:ascii="HGSｺﾞｼｯｸM" w:eastAsia="HGSｺﾞｼｯｸM" w:hint="eastAsia"/>
        </w:rPr>
        <w:t xml:space="preserve">    &lt;input type="text"</w:t>
      </w:r>
      <w:r w:rsidR="00341AE3">
        <w:rPr>
          <w:rFonts w:ascii="HGSｺﾞｼｯｸM" w:eastAsia="HGSｺﾞｼｯｸM" w:hint="eastAsia"/>
        </w:rPr>
        <w:t xml:space="preserve">　</w:t>
      </w:r>
      <w:r>
        <w:rPr>
          <w:rFonts w:ascii="HGSｺﾞｼｯｸM" w:eastAsia="HGSｺﾞｼｯｸM" w:hint="eastAsia"/>
        </w:rPr>
        <w:t>name="</w:t>
      </w:r>
      <w:proofErr w:type="spellStart"/>
      <w:r>
        <w:rPr>
          <w:rFonts w:ascii="HGSｺﾞｼｯｸM" w:eastAsia="HGSｺﾞｼｯｸM" w:hint="eastAsia"/>
        </w:rPr>
        <w:t>nAAA</w:t>
      </w:r>
      <w:proofErr w:type="spellEnd"/>
      <w:r>
        <w:rPr>
          <w:rFonts w:ascii="HGSｺﾞｼｯｸM" w:eastAsia="HGSｺﾞｼｯｸM" w:hint="eastAsia"/>
        </w:rPr>
        <w:t>"</w:t>
      </w:r>
      <w:r w:rsidR="00795251" w:rsidRPr="00795251">
        <w:rPr>
          <w:rFonts w:ascii="HGSｺﾞｼｯｸM" w:eastAsia="HGSｺﾞｼｯｸM" w:hint="eastAsia"/>
        </w:rPr>
        <w:t>&gt;</w:t>
      </w:r>
    </w:p>
    <w:p w14:paraId="5BCF8797" w14:textId="77777777" w:rsidR="00795251" w:rsidRPr="00795251" w:rsidRDefault="00271D7D" w:rsidP="00795251">
      <w:pPr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 xml:space="preserve">    </w:t>
      </w:r>
      <w:r w:rsidR="00795251" w:rsidRPr="00795251">
        <w:rPr>
          <w:rFonts w:ascii="HGSｺﾞｼｯｸM" w:eastAsia="HGSｺﾞｼｯｸM" w:hint="eastAsia"/>
        </w:rPr>
        <w:t xml:space="preserve"> &lt;input type="text</w:t>
      </w:r>
      <w:r w:rsidR="00341AE3">
        <w:rPr>
          <w:rFonts w:ascii="HGSｺﾞｼｯｸM" w:eastAsia="HGSｺﾞｼｯｸM" w:hint="eastAsia"/>
        </w:rPr>
        <w:t xml:space="preserve">"　</w:t>
      </w:r>
      <w:r>
        <w:rPr>
          <w:rFonts w:ascii="HGSｺﾞｼｯｸM" w:eastAsia="HGSｺﾞｼｯｸM" w:hint="eastAsia"/>
        </w:rPr>
        <w:t>name="</w:t>
      </w:r>
      <w:proofErr w:type="spellStart"/>
      <w:r>
        <w:rPr>
          <w:rFonts w:ascii="HGSｺﾞｼｯｸM" w:eastAsia="HGSｺﾞｼｯｸM" w:hint="eastAsia"/>
        </w:rPr>
        <w:t>nBBB</w:t>
      </w:r>
      <w:proofErr w:type="spellEnd"/>
      <w:r>
        <w:rPr>
          <w:rFonts w:ascii="HGSｺﾞｼｯｸM" w:eastAsia="HGSｺﾞｼｯｸM" w:hint="eastAsia"/>
        </w:rPr>
        <w:t>"</w:t>
      </w:r>
      <w:r w:rsidR="00795251" w:rsidRPr="00795251">
        <w:rPr>
          <w:rFonts w:ascii="HGSｺﾞｼｯｸM" w:eastAsia="HGSｺﾞｼｯｸM" w:hint="eastAsia"/>
        </w:rPr>
        <w:t>&gt;</w:t>
      </w:r>
      <w:r>
        <w:rPr>
          <w:rFonts w:ascii="HGSｺﾞｼｯｸM" w:eastAsia="HGSｺﾞｼｯｸM" w:hint="eastAsia"/>
        </w:rPr>
        <w:t xml:space="preserve"> &lt;!-- (A)--&gt;</w:t>
      </w:r>
    </w:p>
    <w:p w14:paraId="4391A1F1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44FE7E9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</w:t>
      </w:r>
      <w:r w:rsidR="00271D7D">
        <w:rPr>
          <w:rFonts w:ascii="HGSｺﾞｼｯｸM" w:eastAsia="HGSｺﾞｼｯｸM" w:hint="eastAsia"/>
        </w:rPr>
        <w:t xml:space="preserve"> name="CCC"</w:t>
      </w:r>
      <w:r w:rsidRPr="00795251">
        <w:rPr>
          <w:rFonts w:ascii="HGSｺﾞｼｯｸM" w:eastAsia="HGSｺﾞｼｯｸM" w:hint="eastAsia"/>
        </w:rPr>
        <w:t>&gt;</w:t>
      </w:r>
    </w:p>
    <w:p w14:paraId="724AE069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&lt;h1&gt;title2&lt;/h1&gt;</w:t>
      </w:r>
    </w:p>
    <w:p w14:paraId="3D900485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&lt;input type="text"&gt;</w:t>
      </w:r>
    </w:p>
    <w:p w14:paraId="590A3D3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lastRenderedPageBreak/>
        <w:t xml:space="preserve">        &lt;input type="text"&gt;</w:t>
      </w:r>
    </w:p>
    <w:p w14:paraId="78DADA64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&lt;inp</w:t>
      </w:r>
      <w:r w:rsidR="00271D7D">
        <w:rPr>
          <w:rFonts w:ascii="HGSｺﾞｼｯｸM" w:eastAsia="HGSｺﾞｼｯｸM" w:hint="eastAsia"/>
        </w:rPr>
        <w:t>ut type="text"&gt; &lt;!-- (B) --&gt;</w:t>
      </w:r>
    </w:p>
    <w:p w14:paraId="7EF91ABF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35840B4C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&lt;form&gt;</w:t>
      </w:r>
    </w:p>
    <w:p w14:paraId="25B22A78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    &lt;h1 </w:t>
      </w:r>
      <w:proofErr w:type="spellStart"/>
      <w:r w:rsidRPr="00795251">
        <w:rPr>
          <w:rFonts w:ascii="HGSｺﾞｼｯｸM" w:eastAsia="HGSｺﾞｼｯｸM" w:hint="eastAsia"/>
        </w:rPr>
        <w:t>onclick</w:t>
      </w:r>
      <w:proofErr w:type="spellEnd"/>
      <w:r w:rsidRPr="00795251">
        <w:rPr>
          <w:rFonts w:ascii="HGSｺﾞｼｯｸM" w:eastAsia="HGSｺﾞｼｯｸM" w:hint="eastAsia"/>
        </w:rPr>
        <w:t>="</w:t>
      </w:r>
      <w:proofErr w:type="spellStart"/>
      <w:r w:rsidRPr="00795251">
        <w:rPr>
          <w:rFonts w:ascii="HGSｺﾞｼｯｸM" w:eastAsia="HGSｺﾞｼｯｸM" w:hint="eastAsia"/>
        </w:rPr>
        <w:t>doAction</w:t>
      </w:r>
      <w:proofErr w:type="spellEnd"/>
      <w:r w:rsidRPr="00795251">
        <w:rPr>
          <w:rFonts w:ascii="HGSｺﾞｼｯｸM" w:eastAsia="HGSｺﾞｼｯｸM" w:hint="eastAsia"/>
        </w:rPr>
        <w:t>()"&gt;</w:t>
      </w:r>
      <w:proofErr w:type="spellStart"/>
      <w:r w:rsidRPr="00795251">
        <w:rPr>
          <w:rFonts w:ascii="HGSｺﾞｼｯｸM" w:eastAsia="HGSｺﾞｼｯｸM" w:hint="eastAsia"/>
        </w:rPr>
        <w:t>doAction</w:t>
      </w:r>
      <w:proofErr w:type="spellEnd"/>
      <w:r w:rsidRPr="00795251">
        <w:rPr>
          <w:rFonts w:ascii="HGSｺﾞｼｯｸM" w:eastAsia="HGSｺﾞｼｯｸM" w:hint="eastAsia"/>
        </w:rPr>
        <w:t>()&lt;/h1&gt;</w:t>
      </w:r>
    </w:p>
    <w:p w14:paraId="3F13F87D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 xml:space="preserve">    &lt;/form&gt;</w:t>
      </w:r>
    </w:p>
    <w:p w14:paraId="7C30A467" w14:textId="77777777" w:rsidR="00795251" w:rsidRPr="00795251" w:rsidRDefault="00795251" w:rsidP="00795251">
      <w:pPr>
        <w:rPr>
          <w:rFonts w:ascii="HGSｺﾞｼｯｸM" w:eastAsia="HGSｺﾞｼｯｸM"/>
        </w:rPr>
      </w:pPr>
      <w:r w:rsidRPr="00795251">
        <w:rPr>
          <w:rFonts w:ascii="HGSｺﾞｼｯｸM" w:eastAsia="HGSｺﾞｼｯｸM" w:hint="eastAsia"/>
        </w:rPr>
        <w:t>&lt;/body&gt;</w:t>
      </w:r>
    </w:p>
    <w:p w14:paraId="7120112E" w14:textId="77777777" w:rsidR="00341AE3" w:rsidRDefault="00795251" w:rsidP="00795251">
      <w:pPr>
        <w:rPr>
          <w:rFonts w:ascii="HGSｺﾞｼｯｸM" w:eastAsia="HGSｺﾞｼｯｸM"/>
        </w:rPr>
        <w:sectPr w:rsidR="00341AE3" w:rsidSect="00271D7D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60"/>
        </w:sectPr>
      </w:pPr>
      <w:r w:rsidRPr="00795251">
        <w:rPr>
          <w:rFonts w:ascii="HGSｺﾞｼｯｸM" w:eastAsia="HGSｺﾞｼｯｸM" w:hint="eastAsia"/>
        </w:rPr>
        <w:t>&lt;/html&gt;</w:t>
      </w:r>
    </w:p>
    <w:p w14:paraId="76400506" w14:textId="1552E07E" w:rsidR="00B452A8" w:rsidRPr="00B452A8" w:rsidRDefault="00B452A8" w:rsidP="00B452A8">
      <w:pPr>
        <w:pStyle w:val="1"/>
      </w:pPr>
      <w:r>
        <w:rPr>
          <w:rFonts w:hint="eastAsia"/>
        </w:rPr>
        <w:lastRenderedPageBreak/>
        <w:t>画面に従って、</w:t>
      </w:r>
      <w:r>
        <w:rPr>
          <w:rFonts w:hint="eastAsia"/>
        </w:rPr>
        <w:t>HTML</w:t>
      </w:r>
      <w:r w:rsidR="002352BD">
        <w:rPr>
          <w:rFonts w:hint="eastAsia"/>
        </w:rPr>
        <w:t>を記述した。画面</w:t>
      </w:r>
      <w:r>
        <w:rPr>
          <w:rFonts w:hint="eastAsia"/>
        </w:rPr>
        <w:t>の</w:t>
      </w:r>
      <w:r w:rsidR="002352BD">
        <w:rPr>
          <w:rFonts w:hint="eastAsia"/>
        </w:rPr>
        <w:t>二段目にある</w:t>
      </w:r>
      <w:r>
        <w:rPr>
          <w:rFonts w:hint="eastAsia"/>
        </w:rPr>
        <w:t>「</w:t>
      </w:r>
      <w:r>
        <w:rPr>
          <w:rFonts w:hint="eastAsia"/>
        </w:rPr>
        <w:t xml:space="preserve">set </w:t>
      </w:r>
      <w:r w:rsidR="002352BD">
        <w:rPr>
          <w:rFonts w:hint="eastAsia"/>
        </w:rPr>
        <w:t>u</w:t>
      </w:r>
      <w:r>
        <w:rPr>
          <w:rFonts w:hint="eastAsia"/>
        </w:rPr>
        <w:t>sername</w:t>
      </w:r>
      <w:r>
        <w:rPr>
          <w:rFonts w:hint="eastAsia"/>
        </w:rPr>
        <w:t>」</w:t>
      </w:r>
      <w:r w:rsidR="002352BD">
        <w:rPr>
          <w:rFonts w:hint="eastAsia"/>
        </w:rPr>
        <w:t>枠（</w:t>
      </w:r>
      <w:r>
        <w:rPr>
          <w:rFonts w:hint="eastAsia"/>
        </w:rPr>
        <w:t>ボタン</w:t>
      </w:r>
      <w:r w:rsidR="002352BD">
        <w:rPr>
          <w:rFonts w:hint="eastAsia"/>
        </w:rPr>
        <w:t>）</w:t>
      </w:r>
      <w:r>
        <w:rPr>
          <w:rFonts w:hint="eastAsia"/>
        </w:rPr>
        <w:t>をクリックしたときに、テキストボックスの中に、自分の名前を表示する</w:t>
      </w:r>
      <w:r w:rsidR="002352BD">
        <w:t>JavaScript</w:t>
      </w:r>
      <w:r>
        <w:rPr>
          <w:rFonts w:hint="eastAsia"/>
        </w:rPr>
        <w:t>を記述しなさい。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点）</w:t>
      </w:r>
    </w:p>
    <w:p w14:paraId="110DA600" w14:textId="77777777" w:rsidR="00B452A8" w:rsidRDefault="00B452A8" w:rsidP="00B452A8">
      <w:r>
        <w:rPr>
          <w:rFonts w:hint="eastAsia"/>
        </w:rPr>
        <w:t>【画面】</w:t>
      </w:r>
    </w:p>
    <w:p w14:paraId="53A61A5A" w14:textId="77777777" w:rsidR="00B452A8" w:rsidRDefault="00B452A8" w:rsidP="00B452A8">
      <w:r>
        <w:rPr>
          <w:noProof/>
        </w:rPr>
        <w:drawing>
          <wp:inline distT="0" distB="0" distL="0" distR="0" wp14:anchorId="6091CBB7" wp14:editId="25D54389">
            <wp:extent cx="2667000" cy="1099552"/>
            <wp:effectExtent l="19050" t="19050" r="19050" b="2476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6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06" cy="11075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DCC0F" w14:textId="77777777" w:rsidR="00B452A8" w:rsidRDefault="00B452A8" w:rsidP="00B452A8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119A1B5E" w14:textId="77777777" w:rsidR="00B452A8" w:rsidRDefault="0036052B" w:rsidP="00B452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C2894" wp14:editId="7C1B08D2">
                <wp:simplePos x="0" y="0"/>
                <wp:positionH relativeFrom="column">
                  <wp:posOffset>3600450</wp:posOffset>
                </wp:positionH>
                <wp:positionV relativeFrom="paragraph">
                  <wp:posOffset>3752850</wp:posOffset>
                </wp:positionV>
                <wp:extent cx="2943225" cy="98107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C2C69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関数の定義がない：－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327086D2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forms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elements</w:t>
                            </w:r>
                            <w:r>
                              <w:rPr>
                                <w:rFonts w:hint="eastAsia"/>
                              </w:rPr>
                              <w:t>のスペルミス：－２</w:t>
                            </w:r>
                          </w:p>
                          <w:p w14:paraId="21F0F57E" w14:textId="77777777" w:rsidR="0036052B" w:rsidRDefault="0036052B" w:rsidP="0036052B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大文字小文字の間違い：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か所ごとにー２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83.5pt;margin-top:295.5pt;width:231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" fillcolor="white [3201]" stroked="f" strokeweight=".5pt">
                <v:textbox>
                  <w:txbxContent>
                    <w:p w14:paraId="4FEC2C69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関数の定義がない：－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327086D2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forms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elements</w:t>
                      </w:r>
                      <w:r>
                        <w:rPr>
                          <w:rFonts w:hint="eastAsia"/>
                        </w:rPr>
                        <w:t>のスペルミス：－２</w:t>
                      </w:r>
                    </w:p>
                    <w:p w14:paraId="21F0F57E" w14:textId="77777777" w:rsidR="0036052B" w:rsidRDefault="0036052B" w:rsidP="0036052B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大文字小文字の間違い：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か所ごとにー２</w:t>
                      </w:r>
                    </w:p>
                  </w:txbxContent>
                </v:textbox>
              </v:shape>
            </w:pict>
          </mc:Fallback>
        </mc:AlternateContent>
      </w:r>
      <w:r w:rsidR="00B452A8">
        <w:rPr>
          <w:noProof/>
        </w:rPr>
        <w:drawing>
          <wp:inline distT="0" distB="0" distL="0" distR="0" wp14:anchorId="6521CC48" wp14:editId="5CA6E1DD">
            <wp:extent cx="4439270" cy="4753638"/>
            <wp:effectExtent l="0" t="0" r="0" b="0"/>
            <wp:docPr id="6" name="図 6" descr="スクリーンショット, 地図, 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010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64D" w14:textId="77777777" w:rsidR="00B452A8" w:rsidRPr="00B452A8" w:rsidRDefault="00B452A8" w:rsidP="00B452A8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10036" w:type="dxa"/>
        <w:tblInd w:w="420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0036"/>
      </w:tblGrid>
      <w:tr w:rsidR="00B452A8" w14:paraId="53878070" w14:textId="77777777" w:rsidTr="00B452A8">
        <w:trPr>
          <w:trHeight w:val="567"/>
        </w:trPr>
        <w:tc>
          <w:tcPr>
            <w:tcW w:w="10036" w:type="dxa"/>
          </w:tcPr>
          <w:p w14:paraId="16ABAFE4" w14:textId="77777777" w:rsidR="00B452A8" w:rsidRDefault="00B452A8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>f</w:t>
            </w:r>
            <w:r>
              <w:t xml:space="preserve">unction  </w:t>
            </w:r>
            <w:proofErr w:type="spellStart"/>
            <w:r>
              <w:t>doAction</w:t>
            </w:r>
            <w:proofErr w:type="spellEnd"/>
            <w:r>
              <w:t>(){</w:t>
            </w:r>
          </w:p>
        </w:tc>
      </w:tr>
      <w:tr w:rsidR="00B452A8" w14:paraId="7C94A707" w14:textId="77777777" w:rsidTr="00B452A8">
        <w:trPr>
          <w:trHeight w:val="567"/>
        </w:trPr>
        <w:tc>
          <w:tcPr>
            <w:tcW w:w="10036" w:type="dxa"/>
          </w:tcPr>
          <w:p w14:paraId="105734E3" w14:textId="77777777" w:rsidR="00B452A8" w:rsidRDefault="00B452A8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document.forms</w:t>
            </w:r>
            <w:proofErr w:type="spellEnd"/>
            <w:r>
              <w:t>[0].elements[0]</w:t>
            </w:r>
            <w:r w:rsidR="0036052B">
              <w:t>.value = “Yoshihiro  UEDA.”;</w:t>
            </w:r>
          </w:p>
        </w:tc>
      </w:tr>
      <w:tr w:rsidR="00B452A8" w14:paraId="2C282211" w14:textId="77777777" w:rsidTr="00B452A8">
        <w:trPr>
          <w:trHeight w:val="567"/>
        </w:trPr>
        <w:tc>
          <w:tcPr>
            <w:tcW w:w="10036" w:type="dxa"/>
          </w:tcPr>
          <w:p w14:paraId="6DD8AB14" w14:textId="77777777" w:rsidR="00B452A8" w:rsidRDefault="0036052B" w:rsidP="0036052B">
            <w:pPr>
              <w:pStyle w:val="a7"/>
              <w:tabs>
                <w:tab w:val="clear" w:pos="8789"/>
              </w:tabs>
            </w:pPr>
            <w:r>
              <w:rPr>
                <w:rFonts w:hint="eastAsia"/>
              </w:rPr>
              <w:t>}</w:t>
            </w:r>
          </w:p>
        </w:tc>
      </w:tr>
    </w:tbl>
    <w:p w14:paraId="16B96D2C" w14:textId="77777777" w:rsidR="00C81F12" w:rsidRDefault="00C81F12" w:rsidP="00C81F12"/>
    <w:p w14:paraId="5F5508E6" w14:textId="77777777" w:rsidR="00C81F12" w:rsidRDefault="00C81F12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15AB646C" w14:textId="629DEB34" w:rsidR="001C11FC" w:rsidRPr="001C11FC" w:rsidRDefault="00425B51" w:rsidP="001C11FC">
      <w:pPr>
        <w:pStyle w:val="1"/>
      </w:pPr>
      <w:r>
        <w:rPr>
          <w:rFonts w:hint="eastAsia"/>
        </w:rPr>
        <w:lastRenderedPageBreak/>
        <w:t>画面に従って、</w:t>
      </w:r>
      <w:r>
        <w:rPr>
          <w:rFonts w:hint="eastAsia"/>
        </w:rPr>
        <w:t>HTML</w:t>
      </w:r>
      <w:r>
        <w:rPr>
          <w:rFonts w:hint="eastAsia"/>
        </w:rPr>
        <w:t>を記述した。画面</w:t>
      </w:r>
      <w:r w:rsidR="00C81F12">
        <w:rPr>
          <w:rFonts w:hint="eastAsia"/>
        </w:rPr>
        <w:t>の二段目の</w:t>
      </w: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</w:t>
      </w:r>
      <w:r w:rsidR="00C81F12">
        <w:rPr>
          <w:rFonts w:hint="eastAsia"/>
        </w:rPr>
        <w:t>枠（</w:t>
      </w:r>
      <w:r>
        <w:rPr>
          <w:rFonts w:hint="eastAsia"/>
        </w:rPr>
        <w:t>ボタン</w:t>
      </w:r>
      <w:r w:rsidR="00C81F12">
        <w:rPr>
          <w:rFonts w:hint="eastAsia"/>
        </w:rPr>
        <w:t>）</w:t>
      </w:r>
      <w:r>
        <w:rPr>
          <w:rFonts w:hint="eastAsia"/>
        </w:rPr>
        <w:t>をクリックしたときに、</w:t>
      </w:r>
      <w:r>
        <w:rPr>
          <w:rFonts w:hint="eastAsia"/>
        </w:rPr>
        <w:t>family name</w:t>
      </w:r>
      <w:r>
        <w:rPr>
          <w:rFonts w:hint="eastAsia"/>
        </w:rPr>
        <w:t>と</w:t>
      </w:r>
      <w:r>
        <w:rPr>
          <w:rFonts w:hint="eastAsia"/>
        </w:rPr>
        <w:t>first name</w:t>
      </w:r>
      <w:r>
        <w:rPr>
          <w:rFonts w:hint="eastAsia"/>
        </w:rPr>
        <w:t>を結合して、</w:t>
      </w:r>
      <w:r>
        <w:rPr>
          <w:rFonts w:hint="eastAsia"/>
        </w:rPr>
        <w:t>alert()</w:t>
      </w:r>
      <w:r>
        <w:rPr>
          <w:rFonts w:hint="eastAsia"/>
        </w:rPr>
        <w:t>命令で画面上に表示するプログラムを考える。</w:t>
      </w:r>
      <w:r w:rsidR="001C11FC">
        <w:t xml:space="preserve">family name </w:t>
      </w:r>
      <w:r w:rsidR="001C11FC">
        <w:rPr>
          <w:rFonts w:hint="eastAsia"/>
        </w:rPr>
        <w:t>が“すずき”で、</w:t>
      </w:r>
      <w:r w:rsidR="001C11FC">
        <w:rPr>
          <w:rFonts w:hint="eastAsia"/>
        </w:rPr>
        <w:t>first name</w:t>
      </w:r>
      <w:r w:rsidR="001C11FC">
        <w:rPr>
          <w:rFonts w:hint="eastAsia"/>
        </w:rPr>
        <w:t>が“いちろう”の時は、“すずきいちろう”と表示する。</w:t>
      </w:r>
      <w:r w:rsidR="001C11FC">
        <w:br/>
      </w:r>
      <w:r>
        <w:rPr>
          <w:rFonts w:hint="eastAsia"/>
        </w:rPr>
        <w:t>JavaScript</w:t>
      </w:r>
      <w:r>
        <w:rPr>
          <w:rFonts w:hint="eastAsia"/>
        </w:rPr>
        <w:t>のプログラムの空欄に当てはまる命令を答えなさい。</w:t>
      </w:r>
      <w:r w:rsidR="001C11FC">
        <w:tab/>
      </w:r>
      <w:r w:rsidR="001C11FC">
        <w:rPr>
          <w:rFonts w:hint="eastAsia"/>
        </w:rPr>
        <w:t>（</w:t>
      </w:r>
      <w:r w:rsidR="001C11FC">
        <w:rPr>
          <w:rFonts w:hint="eastAsia"/>
        </w:rPr>
        <w:t>10</w:t>
      </w:r>
      <w:r w:rsidR="001C11FC">
        <w:rPr>
          <w:rFonts w:hint="eastAsia"/>
        </w:rPr>
        <w:t>点）</w:t>
      </w:r>
    </w:p>
    <w:p w14:paraId="480A927B" w14:textId="1DC5739C" w:rsidR="00425B51" w:rsidRDefault="00425B51" w:rsidP="001C11FC">
      <w:pPr>
        <w:spacing w:before="240"/>
      </w:pPr>
      <w:r>
        <w:rPr>
          <w:rFonts w:hint="eastAsia"/>
        </w:rPr>
        <w:t>【画面】</w:t>
      </w:r>
    </w:p>
    <w:p w14:paraId="3AF0ED35" w14:textId="7C3A07B5" w:rsidR="00425B51" w:rsidRDefault="00425B51" w:rsidP="00425B51">
      <w:r>
        <w:rPr>
          <w:noProof/>
        </w:rPr>
        <w:drawing>
          <wp:inline distT="0" distB="0" distL="0" distR="0" wp14:anchorId="59469587" wp14:editId="7B4E916D">
            <wp:extent cx="3360420" cy="1181100"/>
            <wp:effectExtent l="19050" t="19050" r="11430" b="1905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C9E5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14626" b="12818"/>
                    <a:stretch/>
                  </pic:blipFill>
                  <pic:spPr bwMode="auto">
                    <a:xfrm>
                      <a:off x="0" y="0"/>
                      <a:ext cx="3362779" cy="1181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5B5B" w14:textId="5F3CD7F3" w:rsidR="00425B51" w:rsidRDefault="00425B51" w:rsidP="00425B51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3C357B4A" w14:textId="240A96A9" w:rsidR="00425B51" w:rsidRDefault="00425B51" w:rsidP="00425B51">
      <w:r>
        <w:rPr>
          <w:noProof/>
        </w:rPr>
        <w:drawing>
          <wp:inline distT="0" distB="0" distL="0" distR="0" wp14:anchorId="4542944E" wp14:editId="42AB52F5">
            <wp:extent cx="4553538" cy="4857750"/>
            <wp:effectExtent l="0" t="0" r="0" b="0"/>
            <wp:docPr id="2" name="図 2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C460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"/>
                    <a:stretch/>
                  </pic:blipFill>
                  <pic:spPr bwMode="auto">
                    <a:xfrm>
                      <a:off x="0" y="0"/>
                      <a:ext cx="4553585" cy="48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E852" w14:textId="72784BC0" w:rsidR="00425B51" w:rsidRDefault="00425B51" w:rsidP="00425B51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0" w:type="auto"/>
        <w:tblInd w:w="420" w:type="dxa"/>
        <w:tblBorders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0262"/>
      </w:tblGrid>
      <w:tr w:rsidR="00425B51" w14:paraId="2F6F0BC5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1DA71F78" w14:textId="54D41917" w:rsidR="00425B51" w:rsidRDefault="00425B51" w:rsidP="00425B51">
            <w:pPr>
              <w:pStyle w:val="a7"/>
              <w:numPr>
                <w:ilvl w:val="0"/>
                <w:numId w:val="0"/>
              </w:numPr>
              <w:ind w:left="147"/>
            </w:pPr>
            <w:r>
              <w:rPr>
                <w:rFonts w:hint="eastAsia"/>
              </w:rPr>
              <w:t>f</w:t>
            </w:r>
            <w:r>
              <w:t xml:space="preserve">unction </w:t>
            </w:r>
            <w:proofErr w:type="spellStart"/>
            <w:r>
              <w:t>doAction</w:t>
            </w:r>
            <w:proofErr w:type="spellEnd"/>
            <w:r>
              <w:t>( ){</w:t>
            </w:r>
          </w:p>
        </w:tc>
      </w:tr>
      <w:tr w:rsidR="00425B51" w14:paraId="326DC781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522361DA" w14:textId="113E0737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; </w:t>
            </w:r>
          </w:p>
        </w:tc>
      </w:tr>
      <w:tr w:rsidR="00425B51" w14:paraId="5C7B01AF" w14:textId="77777777" w:rsidTr="001C11FC">
        <w:trPr>
          <w:trHeight w:val="454"/>
        </w:trPr>
        <w:tc>
          <w:tcPr>
            <w:tcW w:w="10262" w:type="dxa"/>
            <w:vAlign w:val="center"/>
          </w:tcPr>
          <w:p w14:paraId="1A58D1F2" w14:textId="16612561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</w:t>
            </w:r>
            <w:r w:rsidRPr="00425B51">
              <w:rPr>
                <w:rStyle w:val="a8"/>
              </w:rPr>
              <w:t xml:space="preserve"> </w:t>
            </w:r>
            <w:proofErr w:type="spellStart"/>
            <w:r w:rsidRPr="00425B51">
              <w:rPr>
                <w:rStyle w:val="a8"/>
              </w:rPr>
              <w:t>document.forms</w:t>
            </w:r>
            <w:proofErr w:type="spellEnd"/>
            <w:r w:rsidRPr="00425B51">
              <w:rPr>
                <w:rStyle w:val="a8"/>
              </w:rPr>
              <w:t xml:space="preserve">[0].elements[0].value + </w:t>
            </w:r>
            <w:proofErr w:type="spellStart"/>
            <w:r w:rsidRPr="00425B51">
              <w:rPr>
                <w:rStyle w:val="a8"/>
              </w:rPr>
              <w:t>document.forms</w:t>
            </w:r>
            <w:proofErr w:type="spellEnd"/>
            <w:r w:rsidRPr="00425B51">
              <w:rPr>
                <w:rStyle w:val="a8"/>
              </w:rPr>
              <w:t>[1].elements[0].value ;</w:t>
            </w:r>
          </w:p>
        </w:tc>
      </w:tr>
      <w:tr w:rsidR="00425B51" w14:paraId="1EFC50D6" w14:textId="77777777" w:rsidTr="0005169D">
        <w:trPr>
          <w:trHeight w:val="340"/>
        </w:trPr>
        <w:tc>
          <w:tcPr>
            <w:tcW w:w="10262" w:type="dxa"/>
            <w:vAlign w:val="center"/>
          </w:tcPr>
          <w:p w14:paraId="75176EA3" w14:textId="078506FE" w:rsidR="00425B51" w:rsidRDefault="00425B51" w:rsidP="00425B51">
            <w:r>
              <w:rPr>
                <w:rFonts w:hint="eastAsia"/>
              </w:rPr>
              <w:t xml:space="preserve"> </w:t>
            </w:r>
            <w:r>
              <w:t xml:space="preserve">  alert ( </w:t>
            </w:r>
            <w:proofErr w:type="spellStart"/>
            <w:r>
              <w:t>ans</w:t>
            </w:r>
            <w:proofErr w:type="spellEnd"/>
            <w:r>
              <w:t xml:space="preserve"> ) ;</w:t>
            </w:r>
          </w:p>
        </w:tc>
      </w:tr>
      <w:tr w:rsidR="00425B51" w14:paraId="5A0DBCF5" w14:textId="77777777" w:rsidTr="0005169D">
        <w:trPr>
          <w:trHeight w:val="340"/>
        </w:trPr>
        <w:tc>
          <w:tcPr>
            <w:tcW w:w="10262" w:type="dxa"/>
            <w:vAlign w:val="center"/>
          </w:tcPr>
          <w:p w14:paraId="388B7B80" w14:textId="4000FD0E" w:rsidR="00425B51" w:rsidRDefault="00425B51" w:rsidP="00425B51">
            <w:r>
              <w:rPr>
                <w:rFonts w:hint="eastAsia"/>
              </w:rPr>
              <w:t>}</w:t>
            </w:r>
            <w:bookmarkStart w:id="2" w:name="_GoBack"/>
            <w:bookmarkEnd w:id="2"/>
          </w:p>
        </w:tc>
      </w:tr>
    </w:tbl>
    <w:p w14:paraId="5EF7B189" w14:textId="18CC0AA3" w:rsidR="006B53E6" w:rsidRPr="006B53E6" w:rsidRDefault="001C11FC" w:rsidP="006B53E6">
      <w:pPr>
        <w:pStyle w:val="1"/>
      </w:pPr>
      <w:r>
        <w:rPr>
          <w:rFonts w:hint="eastAsia"/>
        </w:rPr>
        <w:lastRenderedPageBreak/>
        <w:t>次の</w:t>
      </w:r>
      <w:r w:rsidRPr="001C11FC">
        <w:rPr>
          <w:rFonts w:hint="eastAsia"/>
        </w:rPr>
        <w:t>画面に従って、</w:t>
      </w:r>
      <w:r w:rsidRPr="001C11FC">
        <w:rPr>
          <w:rFonts w:hint="eastAsia"/>
        </w:rPr>
        <w:t>HTML</w:t>
      </w:r>
      <w:r w:rsidRPr="001C11FC">
        <w:rPr>
          <w:rFonts w:hint="eastAsia"/>
        </w:rPr>
        <w:t>を記述した。画面上の</w:t>
      </w:r>
      <w:r w:rsidR="006B53E6">
        <w:rPr>
          <w:rFonts w:hint="eastAsia"/>
        </w:rPr>
        <w:t>計算式の左側の箱に数字を入力して、画面</w:t>
      </w:r>
      <w:r w:rsidR="00C81F12">
        <w:rPr>
          <w:rFonts w:hint="eastAsia"/>
        </w:rPr>
        <w:t>の二段目にある</w:t>
      </w:r>
      <w:r w:rsidR="006B53E6">
        <w:rPr>
          <w:rFonts w:hint="eastAsia"/>
        </w:rPr>
        <w:t>「</w:t>
      </w:r>
      <w:r w:rsidR="006B53E6">
        <w:rPr>
          <w:rFonts w:hint="eastAsia"/>
        </w:rPr>
        <w:t>OK</w:t>
      </w:r>
      <w:r w:rsidR="006B53E6">
        <w:rPr>
          <w:rFonts w:hint="eastAsia"/>
        </w:rPr>
        <w:t>」</w:t>
      </w:r>
      <w:r w:rsidR="00C81F12">
        <w:rPr>
          <w:rFonts w:hint="eastAsia"/>
        </w:rPr>
        <w:t>枠（</w:t>
      </w:r>
      <w:r w:rsidR="006B53E6">
        <w:rPr>
          <w:rFonts w:hint="eastAsia"/>
        </w:rPr>
        <w:t>ボタン</w:t>
      </w:r>
      <w:r w:rsidR="00C81F12">
        <w:rPr>
          <w:rFonts w:hint="eastAsia"/>
        </w:rPr>
        <w:t>）</w:t>
      </w:r>
      <w:r w:rsidR="006B53E6">
        <w:rPr>
          <w:rFonts w:hint="eastAsia"/>
        </w:rPr>
        <w:t>をクリックしたときに、“＝”の後に計算結果（足し算が計算される）が表示されるようなプログラムを作成しなさい。ただし、</w:t>
      </w:r>
      <w:r w:rsidR="006B53E6">
        <w:rPr>
          <w:rFonts w:hint="eastAsia"/>
        </w:rPr>
        <w:t>forms</w:t>
      </w:r>
      <w:del w:id="3" w:author="y.ueda" w:date="2020-02-25T09:39:00Z">
        <w:r w:rsidR="006B53E6" w:rsidDel="00C2395B">
          <w:rPr>
            <w:rFonts w:hint="eastAsia"/>
          </w:rPr>
          <w:delText>コレクション</w:delText>
        </w:r>
      </w:del>
      <w:ins w:id="4" w:author="y.ueda" w:date="2020-02-25T09:39:00Z">
        <w:r w:rsidR="00C2395B">
          <w:rPr>
            <w:rFonts w:hint="eastAsia"/>
          </w:rPr>
          <w:t>[ ]</w:t>
        </w:r>
      </w:ins>
      <w:r w:rsidR="006B53E6">
        <w:rPr>
          <w:rFonts w:hint="eastAsia"/>
        </w:rPr>
        <w:t>と、</w:t>
      </w:r>
      <w:r w:rsidR="006B53E6">
        <w:rPr>
          <w:rFonts w:hint="eastAsia"/>
        </w:rPr>
        <w:t>elements</w:t>
      </w:r>
      <w:del w:id="5" w:author="y.ueda" w:date="2020-02-25T09:39:00Z">
        <w:r w:rsidR="006B53E6" w:rsidDel="00C2395B">
          <w:rPr>
            <w:rFonts w:hint="eastAsia"/>
          </w:rPr>
          <w:delText>コレクション</w:delText>
        </w:r>
      </w:del>
      <w:ins w:id="6" w:author="y.ueda" w:date="2020-02-25T09:39:00Z">
        <w:r w:rsidR="00C2395B">
          <w:rPr>
            <w:rFonts w:hint="eastAsia"/>
          </w:rPr>
          <w:t>[ ]</w:t>
        </w:r>
      </w:ins>
      <w:r w:rsidR="006B53E6">
        <w:rPr>
          <w:rFonts w:hint="eastAsia"/>
        </w:rPr>
        <w:t>は使用しないこと。</w:t>
      </w:r>
      <w:r w:rsidR="006B53E6">
        <w:tab/>
      </w:r>
      <w:r w:rsidR="006B53E6">
        <w:rPr>
          <w:rFonts w:hint="eastAsia"/>
        </w:rPr>
        <w:t>（</w:t>
      </w:r>
      <w:r w:rsidR="006B53E6">
        <w:rPr>
          <w:rFonts w:hint="eastAsia"/>
        </w:rPr>
        <w:t>15</w:t>
      </w:r>
      <w:r w:rsidR="006B53E6">
        <w:rPr>
          <w:rFonts w:hint="eastAsia"/>
        </w:rPr>
        <w:t>点）</w:t>
      </w:r>
    </w:p>
    <w:p w14:paraId="2F11C1C2" w14:textId="70E3B949" w:rsidR="006B53E6" w:rsidRDefault="006B53E6" w:rsidP="006B53E6">
      <w:pPr>
        <w:spacing w:before="240"/>
      </w:pPr>
      <w:r>
        <w:rPr>
          <w:rFonts w:hint="eastAsia"/>
        </w:rPr>
        <w:t>【画面】</w:t>
      </w:r>
    </w:p>
    <w:p w14:paraId="6B48227F" w14:textId="0A22B242" w:rsidR="006B53E6" w:rsidRPr="006B53E6" w:rsidRDefault="006B53E6" w:rsidP="006B53E6">
      <w:r>
        <w:rPr>
          <w:rFonts w:hint="eastAsia"/>
          <w:noProof/>
        </w:rPr>
        <w:drawing>
          <wp:inline distT="0" distB="0" distL="0" distR="0" wp14:anchorId="701D3982" wp14:editId="78D98DD2">
            <wp:extent cx="5715000" cy="622501"/>
            <wp:effectExtent l="19050" t="19050" r="19050" b="2540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CADDC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4" b="11947"/>
                    <a:stretch/>
                  </pic:blipFill>
                  <pic:spPr bwMode="auto">
                    <a:xfrm>
                      <a:off x="0" y="0"/>
                      <a:ext cx="5835600" cy="63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B721A" w14:textId="3414059A" w:rsidR="006B53E6" w:rsidRPr="006B53E6" w:rsidRDefault="006B53E6" w:rsidP="006B53E6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】</w:t>
      </w:r>
    </w:p>
    <w:p w14:paraId="114B192B" w14:textId="237AE43F" w:rsidR="006B53E6" w:rsidRDefault="009A3C98" w:rsidP="006B53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2FF08" wp14:editId="667D92BE">
                <wp:simplePos x="0" y="0"/>
                <wp:positionH relativeFrom="column">
                  <wp:posOffset>3743325</wp:posOffset>
                </wp:positionH>
                <wp:positionV relativeFrom="paragraph">
                  <wp:posOffset>1943100</wp:posOffset>
                </wp:positionV>
                <wp:extent cx="2524125" cy="1524000"/>
                <wp:effectExtent l="0" t="0" r="9525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39F9E" w14:textId="70E8C52D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・関数が正しく書けること</w:t>
                            </w:r>
                          </w:p>
                          <w:p w14:paraId="2CE13567" w14:textId="301AD215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プロパティを使ったアクセスができること</w:t>
                            </w:r>
                          </w:p>
                          <w:p w14:paraId="0FFA44AD" w14:textId="1F736BCB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・数値と文字の変換ができること</w:t>
                            </w:r>
                          </w:p>
                          <w:p w14:paraId="29FB10F5" w14:textId="5068454B" w:rsidR="009A3C98" w:rsidRDefault="009A3C98" w:rsidP="009A3C98">
                            <w:pPr>
                              <w:pStyle w:val="a7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・異なるフォームの扱いができること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7" o:spid="_x0000_s1027" type="#_x0000_t202" style="position:absolute;left:0;text-align:left;margin-left:294.75pt;margin-top:153pt;width:198.7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" fillcolor="white [3201]" stroked="f" strokeweight=".5pt">
                <v:textbox>
                  <w:txbxContent>
                    <w:p w14:paraId="0D439F9E" w14:textId="70E8C52D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・関数が正しく書けること</w:t>
                      </w:r>
                    </w:p>
                    <w:p w14:paraId="2CE13567" w14:textId="301AD215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name</w:t>
                      </w:r>
                      <w:r>
                        <w:rPr>
                          <w:rFonts w:hint="eastAsia"/>
                        </w:rPr>
                        <w:t>プロパティを使ったアクセスができること</w:t>
                      </w:r>
                    </w:p>
                    <w:p w14:paraId="0FFA44AD" w14:textId="1F736BCB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・数値と文字の変換ができること</w:t>
                      </w:r>
                    </w:p>
                    <w:p w14:paraId="29FB10F5" w14:textId="5068454B" w:rsidR="009A3C98" w:rsidRDefault="009A3C98" w:rsidP="009A3C98">
                      <w:pPr>
                        <w:pStyle w:val="a7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・異なるフォームの扱いができること</w:t>
                      </w:r>
                    </w:p>
                  </w:txbxContent>
                </v:textbox>
              </v:shape>
            </w:pict>
          </mc:Fallback>
        </mc:AlternateContent>
      </w:r>
      <w:r w:rsidR="006B53E6">
        <w:rPr>
          <w:noProof/>
        </w:rPr>
        <w:drawing>
          <wp:inline distT="0" distB="0" distL="0" distR="0" wp14:anchorId="0ED7178C" wp14:editId="51E32C1C">
            <wp:extent cx="4819650" cy="4837837"/>
            <wp:effectExtent l="0" t="0" r="0" b="1270"/>
            <wp:docPr id="5" name="図 5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C6F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715" cy="48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6E8" w14:textId="7C96E18C" w:rsidR="006B53E6" w:rsidRDefault="006B53E6" w:rsidP="006B53E6">
      <w:r>
        <w:rPr>
          <w:rFonts w:hint="eastAsia"/>
        </w:rPr>
        <w:t>【</w:t>
      </w:r>
      <w:r>
        <w:rPr>
          <w:rFonts w:hint="eastAsia"/>
        </w:rPr>
        <w:t>JavaScript</w:t>
      </w:r>
      <w:r>
        <w:rPr>
          <w:rFonts w:hint="eastAsia"/>
        </w:rPr>
        <w:t>のプログラム：解答欄】</w:t>
      </w:r>
    </w:p>
    <w:tbl>
      <w:tblPr>
        <w:tblStyle w:val="a9"/>
        <w:tblW w:w="10036" w:type="dxa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6B53E6" w14:paraId="039A5E3A" w14:textId="77777777" w:rsidTr="006B53E6">
        <w:trPr>
          <w:trHeight w:val="454"/>
        </w:trPr>
        <w:tc>
          <w:tcPr>
            <w:tcW w:w="10036" w:type="dxa"/>
          </w:tcPr>
          <w:p w14:paraId="7C7A8702" w14:textId="7554DE82" w:rsidR="006B53E6" w:rsidRDefault="006B53E6" w:rsidP="006B53E6">
            <w:pPr>
              <w:pStyle w:val="a7"/>
              <w:numPr>
                <w:ilvl w:val="0"/>
                <w:numId w:val="0"/>
              </w:numPr>
              <w:ind w:left="147"/>
            </w:pP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d</w:t>
            </w:r>
            <w:r>
              <w:t>oAction</w:t>
            </w:r>
            <w:proofErr w:type="spellEnd"/>
            <w:r>
              <w:t>( ){</w:t>
            </w:r>
          </w:p>
        </w:tc>
      </w:tr>
      <w:tr w:rsidR="006B53E6" w14:paraId="0C9DEB6E" w14:textId="77777777" w:rsidTr="006B53E6">
        <w:trPr>
          <w:trHeight w:val="454"/>
        </w:trPr>
        <w:tc>
          <w:tcPr>
            <w:tcW w:w="10036" w:type="dxa"/>
          </w:tcPr>
          <w:p w14:paraId="541D8C58" w14:textId="2608E49F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 a, b ;</w:t>
            </w:r>
          </w:p>
        </w:tc>
      </w:tr>
      <w:tr w:rsidR="006B53E6" w14:paraId="1F89D534" w14:textId="77777777" w:rsidTr="006B53E6">
        <w:trPr>
          <w:trHeight w:val="454"/>
        </w:trPr>
        <w:tc>
          <w:tcPr>
            <w:tcW w:w="10036" w:type="dxa"/>
          </w:tcPr>
          <w:p w14:paraId="215D9E2C" w14:textId="53AD9DF9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a = </w:t>
            </w:r>
            <w:proofErr w:type="spellStart"/>
            <w:r w:rsidRPr="006B53E6">
              <w:rPr>
                <w:rStyle w:val="a8"/>
              </w:rPr>
              <w:t>document.AAA.tAAA.value</w:t>
            </w:r>
            <w:proofErr w:type="spellEnd"/>
            <w:r w:rsidRPr="006B53E6">
              <w:rPr>
                <w:rStyle w:val="a8"/>
              </w:rPr>
              <w:t>;</w:t>
            </w:r>
          </w:p>
        </w:tc>
      </w:tr>
      <w:tr w:rsidR="006B53E6" w14:paraId="0861F376" w14:textId="77777777" w:rsidTr="006B53E6">
        <w:trPr>
          <w:trHeight w:val="454"/>
        </w:trPr>
        <w:tc>
          <w:tcPr>
            <w:tcW w:w="10036" w:type="dxa"/>
          </w:tcPr>
          <w:p w14:paraId="43720621" w14:textId="7EA5B6DD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b =</w:t>
            </w:r>
            <w:r w:rsidRPr="006B53E6">
              <w:rPr>
                <w:rStyle w:val="a8"/>
              </w:rPr>
              <w:t xml:space="preserve"> </w:t>
            </w:r>
            <w:proofErr w:type="spellStart"/>
            <w:r w:rsidRPr="006B53E6">
              <w:rPr>
                <w:rStyle w:val="a8"/>
              </w:rPr>
              <w:t>document.AAA.tBBB.value</w:t>
            </w:r>
            <w:proofErr w:type="spellEnd"/>
            <w:r w:rsidRPr="006B53E6">
              <w:rPr>
                <w:rStyle w:val="a8"/>
              </w:rPr>
              <w:t>;</w:t>
            </w:r>
          </w:p>
        </w:tc>
      </w:tr>
      <w:tr w:rsidR="006B53E6" w14:paraId="36B47B3A" w14:textId="77777777" w:rsidTr="006B53E6">
        <w:trPr>
          <w:trHeight w:val="454"/>
        </w:trPr>
        <w:tc>
          <w:tcPr>
            <w:tcW w:w="10036" w:type="dxa"/>
          </w:tcPr>
          <w:p w14:paraId="1910DB29" w14:textId="4E3B3132" w:rsidR="006B53E6" w:rsidRDefault="006B53E6" w:rsidP="006B53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</w:t>
            </w:r>
            <w:r w:rsidRPr="006B53E6">
              <w:rPr>
                <w:rStyle w:val="a8"/>
              </w:rPr>
              <w:t xml:space="preserve"> a * 1 + b * 1;</w:t>
            </w:r>
          </w:p>
        </w:tc>
      </w:tr>
      <w:tr w:rsidR="006B53E6" w14:paraId="10E7FC47" w14:textId="77777777" w:rsidTr="006B53E6">
        <w:trPr>
          <w:trHeight w:val="454"/>
        </w:trPr>
        <w:tc>
          <w:tcPr>
            <w:tcW w:w="10036" w:type="dxa"/>
          </w:tcPr>
          <w:p w14:paraId="217E9A08" w14:textId="321AFBC5" w:rsidR="006B53E6" w:rsidRPr="006B53E6" w:rsidRDefault="006B53E6" w:rsidP="006B53E6">
            <w:pPr>
              <w:pStyle w:val="a7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document.AAA.tSUM.value</w:t>
            </w:r>
            <w:proofErr w:type="spellEnd"/>
            <w:r>
              <w:t xml:space="preserve"> = </w:t>
            </w:r>
            <w:proofErr w:type="spellStart"/>
            <w:r>
              <w:t>ans</w:t>
            </w:r>
            <w:proofErr w:type="spellEnd"/>
            <w:r>
              <w:t>;</w:t>
            </w:r>
          </w:p>
        </w:tc>
      </w:tr>
      <w:tr w:rsidR="006B53E6" w14:paraId="685116A3" w14:textId="77777777" w:rsidTr="006B53E6">
        <w:trPr>
          <w:trHeight w:val="454"/>
        </w:trPr>
        <w:tc>
          <w:tcPr>
            <w:tcW w:w="10036" w:type="dxa"/>
          </w:tcPr>
          <w:p w14:paraId="777BED72" w14:textId="76DC1DAA" w:rsidR="006B53E6" w:rsidRDefault="006B53E6" w:rsidP="006B53E6">
            <w:r>
              <w:rPr>
                <w:rFonts w:hint="eastAsia"/>
              </w:rPr>
              <w:t>}</w:t>
            </w:r>
          </w:p>
        </w:tc>
      </w:tr>
    </w:tbl>
    <w:p w14:paraId="4357B3A4" w14:textId="77777777" w:rsidR="006B53E6" w:rsidRDefault="006B53E6" w:rsidP="006B53E6"/>
    <w:p w14:paraId="50BCFF95" w14:textId="730E0651" w:rsidR="009A3C98" w:rsidRDefault="009A3C98" w:rsidP="009A3C98">
      <w:pPr>
        <w:pStyle w:val="1"/>
      </w:pPr>
      <w:r>
        <w:rPr>
          <w:rFonts w:hint="eastAsia"/>
        </w:rPr>
        <w:lastRenderedPageBreak/>
        <w:t>次のループが終了したときの変数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の値を答えなさい。</w:t>
      </w:r>
      <w:r w:rsidR="00B365C4">
        <w:tab/>
      </w:r>
      <w:r w:rsidR="00B365C4">
        <w:rPr>
          <w:rFonts w:hint="eastAsia"/>
        </w:rPr>
        <w:t>（</w:t>
      </w:r>
      <w:r w:rsidR="007E0D3F">
        <w:rPr>
          <w:rFonts w:hint="eastAsia"/>
        </w:rPr>
        <w:t>25</w:t>
      </w:r>
      <w:r w:rsidR="00B365C4">
        <w:rPr>
          <w:rFonts w:hint="eastAsia"/>
        </w:rPr>
        <w:t>点　＠</w:t>
      </w:r>
      <w:r w:rsidR="007E0D3F">
        <w:rPr>
          <w:rFonts w:hint="eastAsia"/>
        </w:rPr>
        <w:t>5</w:t>
      </w:r>
      <w:r w:rsidR="00B365C4">
        <w:rPr>
          <w:rFonts w:hint="eastAsia"/>
        </w:rPr>
        <w:t>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6946"/>
        <w:gridCol w:w="2901"/>
      </w:tblGrid>
      <w:tr w:rsidR="009A3C98" w14:paraId="07B4B813" w14:textId="77777777" w:rsidTr="009A3C98">
        <w:tc>
          <w:tcPr>
            <w:tcW w:w="817" w:type="dxa"/>
          </w:tcPr>
          <w:p w14:paraId="7B7088D2" w14:textId="5F89A164" w:rsidR="009A3C98" w:rsidRDefault="009A3C98" w:rsidP="009A3C98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6946" w:type="dxa"/>
          </w:tcPr>
          <w:p w14:paraId="273DCBAA" w14:textId="69B42342" w:rsidR="009A3C98" w:rsidRDefault="009A3C98" w:rsidP="009A3C98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2901" w:type="dxa"/>
          </w:tcPr>
          <w:p w14:paraId="08BAF77A" w14:textId="0E2CC734" w:rsidR="009A3C98" w:rsidRDefault="009A3C98" w:rsidP="009A3C98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9A3C98" w14:paraId="438F93D6" w14:textId="77777777" w:rsidTr="00B365C4">
        <w:tc>
          <w:tcPr>
            <w:tcW w:w="817" w:type="dxa"/>
            <w:vAlign w:val="center"/>
          </w:tcPr>
          <w:p w14:paraId="2F2CF2B9" w14:textId="51F87929" w:rsidR="009A3C98" w:rsidRDefault="009A3C98" w:rsidP="00B36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46" w:type="dxa"/>
            <w:vAlign w:val="center"/>
          </w:tcPr>
          <w:p w14:paraId="6A687314" w14:textId="22812067" w:rsidR="009A3C98" w:rsidRDefault="009A3C98" w:rsidP="009A3C98">
            <w:r>
              <w:rPr>
                <w:rFonts w:hint="eastAsia"/>
                <w:noProof/>
              </w:rPr>
              <w:drawing>
                <wp:inline distT="0" distB="0" distL="0" distR="0" wp14:anchorId="4EC4C644" wp14:editId="6DF6F70B">
                  <wp:extent cx="2896004" cy="1562318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1C8A44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4413B83B" w14:textId="4D94AA52" w:rsidR="009A3C98" w:rsidRDefault="009A3C98" w:rsidP="00B365C4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9A3C98" w14:paraId="72A1DFD7" w14:textId="77777777" w:rsidTr="00B365C4">
        <w:tc>
          <w:tcPr>
            <w:tcW w:w="817" w:type="dxa"/>
            <w:vAlign w:val="center"/>
          </w:tcPr>
          <w:p w14:paraId="0FD70307" w14:textId="3F4A9FB9" w:rsidR="009A3C98" w:rsidRDefault="009A3C98" w:rsidP="00B365C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46" w:type="dxa"/>
          </w:tcPr>
          <w:p w14:paraId="469BF058" w14:textId="3DB5AAB3" w:rsidR="009A3C98" w:rsidRDefault="007E0D3F" w:rsidP="009A3C98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2578F" wp14:editId="373D6D9A">
                  <wp:extent cx="2238375" cy="1411703"/>
                  <wp:effectExtent l="0" t="0" r="0" b="0"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78B22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41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676040C6" w14:textId="2A36315F" w:rsidR="009A3C98" w:rsidRDefault="009A3C98" w:rsidP="00B365C4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B365C4" w14:paraId="3AD12BC4" w14:textId="77777777" w:rsidTr="00B365C4">
        <w:tc>
          <w:tcPr>
            <w:tcW w:w="817" w:type="dxa"/>
            <w:vAlign w:val="center"/>
          </w:tcPr>
          <w:p w14:paraId="206A236F" w14:textId="0434D660" w:rsidR="00B365C4" w:rsidRDefault="00B365C4" w:rsidP="00B365C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46" w:type="dxa"/>
          </w:tcPr>
          <w:p w14:paraId="22DE2634" w14:textId="0ED24E87" w:rsidR="00B365C4" w:rsidRDefault="00B365C4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1B41F9" wp14:editId="3603975B">
                  <wp:extent cx="3486637" cy="5020376"/>
                  <wp:effectExtent l="0" t="0" r="0" b="8890"/>
                  <wp:docPr id="11" name="図 11" descr="スクリーンショッ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1C9DFD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6FDF04E9" w14:textId="77777777" w:rsidR="00B365C4" w:rsidRDefault="00B365C4" w:rsidP="00B365C4">
            <w:pPr>
              <w:jc w:val="center"/>
            </w:pPr>
            <w:r>
              <w:rPr>
                <w:rFonts w:hint="eastAsia"/>
              </w:rPr>
              <w:t>999</w:t>
            </w:r>
          </w:p>
          <w:p w14:paraId="3F6C5A4E" w14:textId="04BA085A" w:rsidR="00B365C4" w:rsidRDefault="00B365C4" w:rsidP="00B365C4"/>
        </w:tc>
      </w:tr>
      <w:tr w:rsidR="00B365C4" w14:paraId="2B8EADF2" w14:textId="77777777" w:rsidTr="00B365C4">
        <w:tc>
          <w:tcPr>
            <w:tcW w:w="817" w:type="dxa"/>
            <w:vAlign w:val="center"/>
          </w:tcPr>
          <w:p w14:paraId="0C4638F5" w14:textId="35923128" w:rsidR="00B365C4" w:rsidRDefault="00B365C4" w:rsidP="00B365C4">
            <w:pPr>
              <w:jc w:val="center"/>
            </w:pPr>
            <w:r>
              <w:rPr>
                <w:rFonts w:hint="eastAsia"/>
              </w:rPr>
              <w:lastRenderedPageBreak/>
              <w:t>４</w:t>
            </w:r>
          </w:p>
        </w:tc>
        <w:tc>
          <w:tcPr>
            <w:tcW w:w="6946" w:type="dxa"/>
          </w:tcPr>
          <w:p w14:paraId="7D03C181" w14:textId="10FAB599" w:rsidR="00B365C4" w:rsidRDefault="00B365C4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157037" wp14:editId="71EAF415">
                  <wp:extent cx="4134427" cy="2429214"/>
                  <wp:effectExtent l="0" t="0" r="0" b="9525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1C76EF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14235C0A" w14:textId="3A109EDB" w:rsidR="00B365C4" w:rsidRDefault="00B365C4" w:rsidP="00B365C4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B365C4" w14:paraId="07DC9D7B" w14:textId="77777777" w:rsidTr="00B365C4">
        <w:tc>
          <w:tcPr>
            <w:tcW w:w="817" w:type="dxa"/>
            <w:vAlign w:val="center"/>
          </w:tcPr>
          <w:p w14:paraId="43AF0B9E" w14:textId="44748B38" w:rsidR="00B365C4" w:rsidRDefault="00B365C4" w:rsidP="00B365C4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6946" w:type="dxa"/>
          </w:tcPr>
          <w:p w14:paraId="2D5D9167" w14:textId="059E6CDB" w:rsidR="00B365C4" w:rsidRDefault="00BA5D78" w:rsidP="009A3C9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C2BA84" wp14:editId="3545C723">
                  <wp:extent cx="3572374" cy="1381318"/>
                  <wp:effectExtent l="0" t="0" r="9525" b="9525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1CC8B0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Align w:val="center"/>
          </w:tcPr>
          <w:p w14:paraId="799FF08F" w14:textId="1E4EE4B0" w:rsidR="00B365C4" w:rsidRDefault="00BA5D78" w:rsidP="00B365C4">
            <w:pPr>
              <w:jc w:val="center"/>
            </w:pPr>
            <w:r>
              <w:rPr>
                <w:rFonts w:hint="eastAsia"/>
              </w:rPr>
              <w:t>456</w:t>
            </w:r>
          </w:p>
        </w:tc>
      </w:tr>
    </w:tbl>
    <w:p w14:paraId="480C1E6C" w14:textId="77777777" w:rsidR="009A3C98" w:rsidRPr="009A3C98" w:rsidRDefault="009A3C98" w:rsidP="009A3C98"/>
    <w:p w14:paraId="3C174D55" w14:textId="6AE2DCBD" w:rsidR="009A3C98" w:rsidRDefault="00BA5D78" w:rsidP="00B365C4">
      <w:pPr>
        <w:pStyle w:val="1"/>
      </w:pPr>
      <w:r>
        <w:rPr>
          <w:rFonts w:hint="eastAsia"/>
        </w:rPr>
        <w:t>画面にしたがって、</w:t>
      </w: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JavaScript</w:t>
      </w:r>
      <w:r>
        <w:rPr>
          <w:rFonts w:hint="eastAsia"/>
        </w:rPr>
        <w:t>を記述した。</w:t>
      </w:r>
      <w:r>
        <w:rPr>
          <w:rFonts w:hint="eastAsia"/>
        </w:rPr>
        <w:t>JavaScript</w:t>
      </w:r>
      <w:r>
        <w:rPr>
          <w:rFonts w:hint="eastAsia"/>
        </w:rPr>
        <w:t>のプログラムの空欄に入る言葉を記述しなしさい。</w:t>
      </w:r>
      <w:r>
        <w:tab/>
      </w:r>
      <w:r w:rsidR="00B365C4">
        <w:rPr>
          <w:rFonts w:hint="eastAsia"/>
        </w:rPr>
        <w:t>（</w:t>
      </w:r>
      <w:r w:rsidR="00B365C4">
        <w:rPr>
          <w:rFonts w:hint="eastAsia"/>
        </w:rPr>
        <w:t>10</w:t>
      </w:r>
      <w:r w:rsidR="00B365C4">
        <w:rPr>
          <w:rFonts w:hint="eastAsia"/>
        </w:rPr>
        <w:t>点</w:t>
      </w:r>
      <w:r w:rsidR="00F8594D">
        <w:rPr>
          <w:rFonts w:hint="eastAsia"/>
        </w:rPr>
        <w:t xml:space="preserve">　＠</w:t>
      </w:r>
      <w:r w:rsidR="00FB45B4">
        <w:rPr>
          <w:rFonts w:hint="eastAsia"/>
        </w:rPr>
        <w:t>2</w:t>
      </w:r>
      <w:r w:rsidR="00F8594D">
        <w:rPr>
          <w:rFonts w:hint="eastAsia"/>
        </w:rPr>
        <w:t>点</w:t>
      </w:r>
      <w:r w:rsidR="00B365C4">
        <w:rPr>
          <w:rFonts w:hint="eastAsia"/>
        </w:rPr>
        <w:t>）</w:t>
      </w:r>
    </w:p>
    <w:p w14:paraId="36DD832A" w14:textId="1D623AC6" w:rsidR="00BA5D78" w:rsidRDefault="00BA5D78" w:rsidP="00F8594D">
      <w:pPr>
        <w:spacing w:before="240"/>
      </w:pPr>
      <w:r>
        <w:rPr>
          <w:rFonts w:hint="eastAsia"/>
        </w:rPr>
        <w:t>【画面】</w:t>
      </w:r>
    </w:p>
    <w:p w14:paraId="5C7581D0" w14:textId="30CBF89F" w:rsidR="00F8594D" w:rsidRDefault="00F8594D" w:rsidP="00BA5D78">
      <w:r>
        <w:rPr>
          <w:rFonts w:hint="eastAsia"/>
          <w:noProof/>
        </w:rPr>
        <w:drawing>
          <wp:inline distT="0" distB="0" distL="0" distR="0" wp14:anchorId="3FFA8119" wp14:editId="2B9ACE1B">
            <wp:extent cx="3638550" cy="3105149"/>
            <wp:effectExtent l="19050" t="19050" r="19050" b="19685"/>
            <wp:docPr id="14" name="図 14" descr="電卓, 電子機器, 室内, 白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CE0C1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/>
                    <a:stretch/>
                  </pic:blipFill>
                  <pic:spPr bwMode="auto">
                    <a:xfrm>
                      <a:off x="0" y="0"/>
                      <a:ext cx="3639058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DC06F" w14:textId="60A71313" w:rsidR="00F8594D" w:rsidRDefault="00F8594D" w:rsidP="00BA5D78">
      <w:r>
        <w:rPr>
          <w:rFonts w:hint="eastAsia"/>
        </w:rPr>
        <w:t>【</w:t>
      </w: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JavaScript</w:t>
      </w:r>
      <w:r>
        <w:rPr>
          <w:rFonts w:hint="eastAsia"/>
        </w:rPr>
        <w:t>】</w:t>
      </w:r>
    </w:p>
    <w:tbl>
      <w:tblPr>
        <w:tblStyle w:val="a9"/>
        <w:tblW w:w="10262" w:type="dxa"/>
        <w:tblInd w:w="420" w:type="dxa"/>
        <w:tblLook w:val="04A0" w:firstRow="1" w:lastRow="0" w:firstColumn="1" w:lastColumn="0" w:noHBand="0" w:noVBand="1"/>
      </w:tblPr>
      <w:tblGrid>
        <w:gridCol w:w="1389"/>
        <w:gridCol w:w="8873"/>
      </w:tblGrid>
      <w:tr w:rsidR="00F8594D" w:rsidRPr="00F8594D" w14:paraId="46AD9CE5" w14:textId="77777777" w:rsidTr="007E0D3F">
        <w:tc>
          <w:tcPr>
            <w:tcW w:w="1389" w:type="dxa"/>
          </w:tcPr>
          <w:p w14:paraId="0FE644F2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58260C2A" w14:textId="05A7C2BB" w:rsidR="00F8594D" w:rsidRPr="00F8594D" w:rsidRDefault="00F8594D" w:rsidP="007E0D3F">
            <w:r w:rsidRPr="00F8594D">
              <w:t>&lt;!DOCTYPE html&gt;</w:t>
            </w:r>
          </w:p>
        </w:tc>
      </w:tr>
      <w:tr w:rsidR="00F8594D" w:rsidRPr="00F8594D" w14:paraId="0B10D3F1" w14:textId="77777777" w:rsidTr="007E0D3F">
        <w:tc>
          <w:tcPr>
            <w:tcW w:w="1389" w:type="dxa"/>
          </w:tcPr>
          <w:p w14:paraId="7A3B39B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D68DDC7" w14:textId="0FEFB68F" w:rsidR="00F8594D" w:rsidRPr="00F8594D" w:rsidRDefault="00F8594D" w:rsidP="007E0D3F">
            <w:r w:rsidRPr="00F8594D">
              <w:t>&lt;html&gt;</w:t>
            </w:r>
          </w:p>
        </w:tc>
      </w:tr>
      <w:tr w:rsidR="00F8594D" w:rsidRPr="00F8594D" w14:paraId="68B86CFD" w14:textId="77777777" w:rsidTr="007E0D3F">
        <w:tc>
          <w:tcPr>
            <w:tcW w:w="1389" w:type="dxa"/>
          </w:tcPr>
          <w:p w14:paraId="429862E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AFBCB70" w14:textId="4D229419" w:rsidR="00F8594D" w:rsidRPr="00F8594D" w:rsidRDefault="00F8594D" w:rsidP="007E0D3F">
            <w:r w:rsidRPr="00F8594D">
              <w:t>&lt;head&gt;</w:t>
            </w:r>
          </w:p>
        </w:tc>
      </w:tr>
      <w:tr w:rsidR="00F8594D" w:rsidRPr="00F8594D" w14:paraId="7D681423" w14:textId="77777777" w:rsidTr="007E0D3F">
        <w:tc>
          <w:tcPr>
            <w:tcW w:w="1389" w:type="dxa"/>
          </w:tcPr>
          <w:p w14:paraId="0224D56E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63A15EF" w14:textId="6B17910F" w:rsidR="00F8594D" w:rsidRPr="00F8594D" w:rsidRDefault="00F8594D" w:rsidP="007E0D3F">
            <w:r w:rsidRPr="00F8594D">
              <w:t xml:space="preserve">    &lt;meta charset="UTF-8"&gt;</w:t>
            </w:r>
          </w:p>
        </w:tc>
      </w:tr>
      <w:tr w:rsidR="00F8594D" w:rsidRPr="00F8594D" w14:paraId="6099F671" w14:textId="77777777" w:rsidTr="007E0D3F">
        <w:tc>
          <w:tcPr>
            <w:tcW w:w="1389" w:type="dxa"/>
          </w:tcPr>
          <w:p w14:paraId="11E14CC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CD98A43" w14:textId="5A1C7C81" w:rsidR="00F8594D" w:rsidRPr="00F8594D" w:rsidRDefault="00F8594D" w:rsidP="007E0D3F">
            <w:r w:rsidRPr="00F8594D">
              <w:t xml:space="preserve">    &lt;style&gt;</w:t>
            </w:r>
          </w:p>
        </w:tc>
      </w:tr>
      <w:tr w:rsidR="00F8594D" w:rsidRPr="00F8594D" w14:paraId="71E27FF3" w14:textId="77777777" w:rsidTr="007E0D3F">
        <w:tc>
          <w:tcPr>
            <w:tcW w:w="1389" w:type="dxa"/>
          </w:tcPr>
          <w:p w14:paraId="4C0AB026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D903F8B" w14:textId="0B4AB4E7" w:rsidR="00F8594D" w:rsidRPr="00F8594D" w:rsidRDefault="00F8594D" w:rsidP="007E0D3F">
            <w:r w:rsidRPr="00F8594D">
              <w:t xml:space="preserve">        td {</w:t>
            </w:r>
          </w:p>
        </w:tc>
      </w:tr>
      <w:tr w:rsidR="00F8594D" w:rsidRPr="00F8594D" w14:paraId="335F30EA" w14:textId="77777777" w:rsidTr="007E0D3F">
        <w:tc>
          <w:tcPr>
            <w:tcW w:w="1389" w:type="dxa"/>
          </w:tcPr>
          <w:p w14:paraId="1A4295D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9537FEC" w14:textId="51147E6A" w:rsidR="00F8594D" w:rsidRPr="00F8594D" w:rsidRDefault="00F8594D" w:rsidP="007E0D3F">
            <w:r w:rsidRPr="00F8594D">
              <w:t xml:space="preserve">            border: solid 1px black;</w:t>
            </w:r>
          </w:p>
        </w:tc>
      </w:tr>
      <w:tr w:rsidR="00F8594D" w:rsidRPr="00F8594D" w14:paraId="03503616" w14:textId="77777777" w:rsidTr="007E0D3F">
        <w:tc>
          <w:tcPr>
            <w:tcW w:w="1389" w:type="dxa"/>
          </w:tcPr>
          <w:p w14:paraId="0B33255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5E452FA" w14:textId="077AC062" w:rsidR="00F8594D" w:rsidRPr="00F8594D" w:rsidRDefault="00F8594D" w:rsidP="007E0D3F">
            <w:r w:rsidRPr="00F8594D">
              <w:t xml:space="preserve">            width: 30px;</w:t>
            </w:r>
          </w:p>
        </w:tc>
      </w:tr>
      <w:tr w:rsidR="00F8594D" w:rsidRPr="00F8594D" w14:paraId="6D2AA48C" w14:textId="77777777" w:rsidTr="007E0D3F">
        <w:tc>
          <w:tcPr>
            <w:tcW w:w="1389" w:type="dxa"/>
          </w:tcPr>
          <w:p w14:paraId="5E0D444C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737A7BC" w14:textId="442BC40F" w:rsidR="00F8594D" w:rsidRPr="00F8594D" w:rsidRDefault="00F8594D" w:rsidP="007E0D3F">
            <w:r w:rsidRPr="00F8594D">
              <w:t xml:space="preserve">            text-align: center;</w:t>
            </w:r>
          </w:p>
        </w:tc>
      </w:tr>
      <w:tr w:rsidR="00F8594D" w:rsidRPr="00F8594D" w14:paraId="0E7A7319" w14:textId="77777777" w:rsidTr="007E0D3F">
        <w:tc>
          <w:tcPr>
            <w:tcW w:w="1389" w:type="dxa"/>
          </w:tcPr>
          <w:p w14:paraId="6B8A3B1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7F78A1F" w14:textId="3E01F113" w:rsidR="00F8594D" w:rsidRPr="00F8594D" w:rsidRDefault="00F8594D" w:rsidP="007E0D3F">
            <w:r w:rsidRPr="00F8594D">
              <w:t xml:space="preserve">        }</w:t>
            </w:r>
          </w:p>
        </w:tc>
      </w:tr>
      <w:tr w:rsidR="00F8594D" w:rsidRPr="00F8594D" w14:paraId="7491436B" w14:textId="77777777" w:rsidTr="007E0D3F">
        <w:tc>
          <w:tcPr>
            <w:tcW w:w="1389" w:type="dxa"/>
          </w:tcPr>
          <w:p w14:paraId="662439D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A9E4387" w14:textId="3109F5B7" w:rsidR="00F8594D" w:rsidRPr="00F8594D" w:rsidRDefault="00F8594D" w:rsidP="007E0D3F">
            <w:r w:rsidRPr="00F8594D">
              <w:t xml:space="preserve">    &lt;/style&gt;</w:t>
            </w:r>
          </w:p>
        </w:tc>
      </w:tr>
      <w:tr w:rsidR="00F8594D" w:rsidRPr="00F8594D" w14:paraId="03BEBE84" w14:textId="77777777" w:rsidTr="007E0D3F">
        <w:tc>
          <w:tcPr>
            <w:tcW w:w="1389" w:type="dxa"/>
          </w:tcPr>
          <w:p w14:paraId="17A3A1F1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3D4549D" w14:textId="16CB7DBE" w:rsidR="00F8594D" w:rsidRPr="00F8594D" w:rsidRDefault="00F8594D" w:rsidP="007E0D3F">
            <w:r w:rsidRPr="00F8594D">
              <w:t>&lt;/head&gt;</w:t>
            </w:r>
          </w:p>
        </w:tc>
      </w:tr>
      <w:tr w:rsidR="00F8594D" w:rsidRPr="00F8594D" w14:paraId="47948CA6" w14:textId="77777777" w:rsidTr="007E0D3F">
        <w:tc>
          <w:tcPr>
            <w:tcW w:w="1389" w:type="dxa"/>
          </w:tcPr>
          <w:p w14:paraId="36CD183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7B64C29" w14:textId="7B884BB3" w:rsidR="00F8594D" w:rsidRPr="00F8594D" w:rsidRDefault="00F8594D" w:rsidP="007E0D3F">
            <w:r w:rsidRPr="00F8594D">
              <w:t>&lt;body&gt;</w:t>
            </w:r>
          </w:p>
        </w:tc>
      </w:tr>
      <w:tr w:rsidR="00F8594D" w:rsidRPr="00F8594D" w14:paraId="624D1309" w14:textId="77777777" w:rsidTr="007E0D3F">
        <w:tc>
          <w:tcPr>
            <w:tcW w:w="1389" w:type="dxa"/>
          </w:tcPr>
          <w:p w14:paraId="7A566352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28E48849" w14:textId="752728D5" w:rsidR="00F8594D" w:rsidRPr="00F8594D" w:rsidRDefault="00F8594D" w:rsidP="007E0D3F">
            <w:pPr>
              <w:ind w:leftChars="16" w:left="34"/>
            </w:pPr>
            <w:r w:rsidRPr="00F8594D">
              <w:t xml:space="preserve">    &lt;script&gt;</w:t>
            </w:r>
          </w:p>
        </w:tc>
      </w:tr>
      <w:tr w:rsidR="00F8594D" w:rsidRPr="00F8594D" w14:paraId="524A1CCF" w14:textId="77777777" w:rsidTr="007E0D3F">
        <w:trPr>
          <w:trHeight w:val="567"/>
        </w:trPr>
        <w:tc>
          <w:tcPr>
            <w:tcW w:w="1389" w:type="dxa"/>
          </w:tcPr>
          <w:p w14:paraId="628B4B67" w14:textId="6FC931AB" w:rsidR="00F8594D" w:rsidRPr="00F8594D" w:rsidRDefault="00F8594D" w:rsidP="007649ED">
            <w:r>
              <w:rPr>
                <w:rFonts w:hint="eastAsia"/>
              </w:rPr>
              <w:t>問題１</w:t>
            </w:r>
          </w:p>
        </w:tc>
        <w:tc>
          <w:tcPr>
            <w:tcW w:w="8873" w:type="dxa"/>
            <w:vAlign w:val="center"/>
          </w:tcPr>
          <w:p w14:paraId="41E03B27" w14:textId="5F2D2903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("&lt;table&gt;");</w:t>
            </w:r>
          </w:p>
        </w:tc>
      </w:tr>
      <w:tr w:rsidR="00F8594D" w:rsidRPr="00F8594D" w14:paraId="377DC791" w14:textId="77777777" w:rsidTr="007E0D3F">
        <w:tc>
          <w:tcPr>
            <w:tcW w:w="1389" w:type="dxa"/>
          </w:tcPr>
          <w:p w14:paraId="55121991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04022A5" w14:textId="14D89D2A" w:rsidR="00F8594D" w:rsidRPr="00F8594D" w:rsidRDefault="00F8594D" w:rsidP="007E0D3F">
            <w:p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("&lt;td&gt;&lt;/td&gt;");</w:t>
            </w:r>
          </w:p>
        </w:tc>
      </w:tr>
      <w:tr w:rsidR="00F8594D" w:rsidRPr="00F8594D" w14:paraId="763423AB" w14:textId="77777777" w:rsidTr="007E0D3F">
        <w:trPr>
          <w:trHeight w:val="567"/>
        </w:trPr>
        <w:tc>
          <w:tcPr>
            <w:tcW w:w="1389" w:type="dxa"/>
          </w:tcPr>
          <w:p w14:paraId="676CDD75" w14:textId="2EE90399" w:rsidR="00F8594D" w:rsidRPr="00F8594D" w:rsidRDefault="00F8594D" w:rsidP="007649ED">
            <w:r>
              <w:rPr>
                <w:rFonts w:hint="eastAsia"/>
              </w:rPr>
              <w:t>問題２</w:t>
            </w:r>
          </w:p>
        </w:tc>
        <w:tc>
          <w:tcPr>
            <w:tcW w:w="8873" w:type="dxa"/>
            <w:vAlign w:val="center"/>
          </w:tcPr>
          <w:p w14:paraId="195F4058" w14:textId="326BAA31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= 1;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&lt;= 9; </w:t>
            </w:r>
            <w:proofErr w:type="spellStart"/>
            <w:r w:rsidRPr="00F8594D">
              <w:t>i</w:t>
            </w:r>
            <w:proofErr w:type="spellEnd"/>
            <w:r w:rsidRPr="00F8594D">
              <w:t>++) {</w:t>
            </w:r>
          </w:p>
        </w:tc>
      </w:tr>
      <w:tr w:rsidR="00F8594D" w:rsidRPr="00F8594D" w14:paraId="1BF7F847" w14:textId="77777777" w:rsidTr="007E0D3F">
        <w:tc>
          <w:tcPr>
            <w:tcW w:w="1389" w:type="dxa"/>
          </w:tcPr>
          <w:p w14:paraId="74317D0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9494C11" w14:textId="5678D288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 xml:space="preserve">("&lt;td&gt;" + </w:t>
            </w:r>
            <w:proofErr w:type="spellStart"/>
            <w:r w:rsidRPr="00F8594D">
              <w:t>i</w:t>
            </w:r>
            <w:proofErr w:type="spellEnd"/>
            <w:r w:rsidRPr="00F8594D">
              <w:t xml:space="preserve"> + "&lt;/td&gt;");</w:t>
            </w:r>
          </w:p>
        </w:tc>
      </w:tr>
      <w:tr w:rsidR="00F8594D" w:rsidRPr="00F8594D" w14:paraId="7A45503A" w14:textId="77777777" w:rsidTr="007E0D3F">
        <w:tc>
          <w:tcPr>
            <w:tcW w:w="1389" w:type="dxa"/>
          </w:tcPr>
          <w:p w14:paraId="62D52E5D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12FC75F1" w14:textId="299561C9" w:rsidR="00F8594D" w:rsidRPr="00F8594D" w:rsidRDefault="00F8594D" w:rsidP="007E0D3F">
            <w:pPr>
              <w:ind w:leftChars="16" w:left="34"/>
            </w:pPr>
            <w:r w:rsidRPr="00F8594D">
              <w:t xml:space="preserve">        }</w:t>
            </w:r>
          </w:p>
        </w:tc>
      </w:tr>
      <w:tr w:rsidR="00F8594D" w:rsidRPr="00F8594D" w14:paraId="03703226" w14:textId="77777777" w:rsidTr="007E0D3F">
        <w:trPr>
          <w:trHeight w:val="567"/>
        </w:trPr>
        <w:tc>
          <w:tcPr>
            <w:tcW w:w="1389" w:type="dxa"/>
          </w:tcPr>
          <w:p w14:paraId="3FA1E58B" w14:textId="33276747" w:rsidR="00F8594D" w:rsidRPr="00F8594D" w:rsidRDefault="00F8594D" w:rsidP="007649ED">
            <w:r>
              <w:rPr>
                <w:rFonts w:hint="eastAsia"/>
              </w:rPr>
              <w:t>問題３</w:t>
            </w:r>
          </w:p>
        </w:tc>
        <w:tc>
          <w:tcPr>
            <w:tcW w:w="8873" w:type="dxa"/>
            <w:vAlign w:val="center"/>
          </w:tcPr>
          <w:p w14:paraId="5023AB51" w14:textId="27609787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row = 1; row &lt;= 9; row++) {</w:t>
            </w:r>
          </w:p>
        </w:tc>
      </w:tr>
      <w:tr w:rsidR="00F8594D" w:rsidRPr="00F8594D" w14:paraId="00C5BA58" w14:textId="77777777" w:rsidTr="007E0D3F">
        <w:tc>
          <w:tcPr>
            <w:tcW w:w="1389" w:type="dxa"/>
          </w:tcPr>
          <w:p w14:paraId="4BBCAA6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0240889E" w14:textId="40EFD49F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</w:t>
            </w:r>
            <w:proofErr w:type="spellStart"/>
            <w:r w:rsidRPr="00F8594D">
              <w:t>tr</w:t>
            </w:r>
            <w:proofErr w:type="spellEnd"/>
            <w:r w:rsidRPr="00F8594D">
              <w:t>&gt;");</w:t>
            </w:r>
          </w:p>
        </w:tc>
      </w:tr>
      <w:tr w:rsidR="00F8594D" w:rsidRPr="00F8594D" w14:paraId="24307CF6" w14:textId="77777777" w:rsidTr="007E0D3F">
        <w:tc>
          <w:tcPr>
            <w:tcW w:w="1389" w:type="dxa"/>
          </w:tcPr>
          <w:p w14:paraId="4598FB49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3C8A6424" w14:textId="1FE23F09" w:rsidR="00F8594D" w:rsidRPr="00F8594D" w:rsidRDefault="00F8594D" w:rsidP="007E0D3F">
            <w:pPr>
              <w:ind w:leftChars="16" w:left="34"/>
            </w:pPr>
            <w:r w:rsidRPr="00F8594D">
              <w:t xml:space="preserve">            for (</w:t>
            </w:r>
            <w:proofErr w:type="spellStart"/>
            <w:r w:rsidRPr="00F8594D">
              <w:t>var</w:t>
            </w:r>
            <w:proofErr w:type="spellEnd"/>
            <w:r w:rsidRPr="00F8594D">
              <w:t xml:space="preserve"> col = 0; col &lt;= 9; col++) {</w:t>
            </w:r>
          </w:p>
        </w:tc>
      </w:tr>
      <w:tr w:rsidR="00F8594D" w:rsidRPr="00F8594D" w14:paraId="1190779E" w14:textId="77777777" w:rsidTr="007E0D3F">
        <w:trPr>
          <w:trHeight w:val="567"/>
        </w:trPr>
        <w:tc>
          <w:tcPr>
            <w:tcW w:w="1389" w:type="dxa"/>
          </w:tcPr>
          <w:p w14:paraId="54C58000" w14:textId="1548D466" w:rsidR="00F8594D" w:rsidRPr="00F8594D" w:rsidRDefault="00F8594D" w:rsidP="007649ED">
            <w:r>
              <w:rPr>
                <w:rFonts w:hint="eastAsia"/>
              </w:rPr>
              <w:t>問題４</w:t>
            </w:r>
          </w:p>
        </w:tc>
        <w:tc>
          <w:tcPr>
            <w:tcW w:w="8873" w:type="dxa"/>
            <w:vAlign w:val="center"/>
          </w:tcPr>
          <w:p w14:paraId="73369F76" w14:textId="18ECF025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        if (col == 0)</w:t>
            </w:r>
          </w:p>
        </w:tc>
      </w:tr>
      <w:tr w:rsidR="00F8594D" w:rsidRPr="00F8594D" w14:paraId="1A40E2CA" w14:textId="77777777" w:rsidTr="007E0D3F">
        <w:tc>
          <w:tcPr>
            <w:tcW w:w="1389" w:type="dxa"/>
          </w:tcPr>
          <w:p w14:paraId="36C77175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E49A4B7" w14:textId="37CC618F" w:rsidR="00F8594D" w:rsidRPr="00F8594D" w:rsidRDefault="00F8594D" w:rsidP="007E0D3F">
            <w:pPr>
              <w:ind w:leftChars="16" w:left="34"/>
            </w:pPr>
            <w:r w:rsidRPr="00F8594D">
              <w:t xml:space="preserve">        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("&lt;td&gt;" + row + "&lt;/td&gt;");</w:t>
            </w:r>
          </w:p>
        </w:tc>
      </w:tr>
      <w:tr w:rsidR="00F8594D" w:rsidRPr="00F8594D" w14:paraId="7E313EE6" w14:textId="77777777" w:rsidTr="007E0D3F">
        <w:trPr>
          <w:trHeight w:val="567"/>
        </w:trPr>
        <w:tc>
          <w:tcPr>
            <w:tcW w:w="1389" w:type="dxa"/>
          </w:tcPr>
          <w:p w14:paraId="074439B0" w14:textId="211C7597" w:rsidR="00F8594D" w:rsidRPr="00F8594D" w:rsidRDefault="00F8594D" w:rsidP="007649ED">
            <w:r>
              <w:rPr>
                <w:rFonts w:hint="eastAsia"/>
              </w:rPr>
              <w:t>問題５</w:t>
            </w:r>
          </w:p>
        </w:tc>
        <w:tc>
          <w:tcPr>
            <w:tcW w:w="8873" w:type="dxa"/>
            <w:vAlign w:val="center"/>
          </w:tcPr>
          <w:p w14:paraId="46491ED9" w14:textId="1C586C6C" w:rsidR="00F8594D" w:rsidRPr="00F8594D" w:rsidRDefault="00F8594D" w:rsidP="007E0D3F">
            <w:pPr>
              <w:pStyle w:val="a7"/>
              <w:numPr>
                <w:ilvl w:val="0"/>
                <w:numId w:val="0"/>
              </w:numPr>
              <w:ind w:leftChars="16" w:left="34"/>
            </w:pPr>
            <w:r w:rsidRPr="00F8594D">
              <w:t xml:space="preserve">                else</w:t>
            </w:r>
          </w:p>
        </w:tc>
      </w:tr>
      <w:tr w:rsidR="00F8594D" w:rsidRPr="00F8594D" w14:paraId="375C9A6A" w14:textId="77777777" w:rsidTr="007E0D3F">
        <w:tc>
          <w:tcPr>
            <w:tcW w:w="1389" w:type="dxa"/>
          </w:tcPr>
          <w:p w14:paraId="5FCBF069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246F61D" w14:textId="5F65CF3B" w:rsidR="00F8594D" w:rsidRPr="00F8594D" w:rsidRDefault="00F8594D" w:rsidP="007E0D3F">
            <w:pPr>
              <w:ind w:leftChars="16" w:left="34"/>
            </w:pPr>
            <w:r w:rsidRPr="00F8594D">
              <w:t xml:space="preserve">        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("&lt;td&gt;" + (row * col) + "&lt;/td&gt;");</w:t>
            </w:r>
          </w:p>
        </w:tc>
      </w:tr>
      <w:tr w:rsidR="00F8594D" w:rsidRPr="00F8594D" w14:paraId="74943598" w14:textId="77777777" w:rsidTr="007E0D3F">
        <w:tc>
          <w:tcPr>
            <w:tcW w:w="1389" w:type="dxa"/>
          </w:tcPr>
          <w:p w14:paraId="0B3B782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69CB337" w14:textId="2DD2CE27" w:rsidR="00F8594D" w:rsidRPr="00F8594D" w:rsidRDefault="00F8594D" w:rsidP="007E0D3F">
            <w:pPr>
              <w:ind w:leftChars="16" w:left="34"/>
            </w:pPr>
            <w:r w:rsidRPr="00F8594D">
              <w:t xml:space="preserve">            }</w:t>
            </w:r>
          </w:p>
        </w:tc>
      </w:tr>
      <w:tr w:rsidR="00F8594D" w:rsidRPr="00F8594D" w14:paraId="45306877" w14:textId="77777777" w:rsidTr="007E0D3F">
        <w:tc>
          <w:tcPr>
            <w:tcW w:w="1389" w:type="dxa"/>
          </w:tcPr>
          <w:p w14:paraId="4C2A1FA0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4D908B8" w14:textId="037C21D2" w:rsidR="00F8594D" w:rsidRPr="00F8594D" w:rsidRDefault="00F8594D" w:rsidP="007E0D3F">
            <w:pPr>
              <w:ind w:leftChars="16" w:left="34"/>
            </w:pPr>
            <w:r w:rsidRPr="00F8594D">
              <w:t xml:space="preserve">    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("&lt;/</w:t>
            </w:r>
            <w:proofErr w:type="spellStart"/>
            <w:r w:rsidRPr="00F8594D">
              <w:t>tr</w:t>
            </w:r>
            <w:proofErr w:type="spellEnd"/>
            <w:r w:rsidRPr="00F8594D">
              <w:t>&gt;");</w:t>
            </w:r>
          </w:p>
        </w:tc>
      </w:tr>
      <w:tr w:rsidR="00F8594D" w:rsidRPr="00F8594D" w14:paraId="297D5049" w14:textId="77777777" w:rsidTr="007E0D3F">
        <w:tc>
          <w:tcPr>
            <w:tcW w:w="1389" w:type="dxa"/>
          </w:tcPr>
          <w:p w14:paraId="73B4CC1A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D246D2D" w14:textId="070C08A8" w:rsidR="00F8594D" w:rsidRPr="00F8594D" w:rsidRDefault="00F8594D" w:rsidP="007E0D3F">
            <w:pPr>
              <w:ind w:leftChars="16" w:left="34"/>
            </w:pPr>
            <w:r w:rsidRPr="00F8594D">
              <w:t xml:space="preserve">        }</w:t>
            </w:r>
          </w:p>
        </w:tc>
      </w:tr>
      <w:tr w:rsidR="00F8594D" w:rsidRPr="00F8594D" w14:paraId="451B5A63" w14:textId="77777777" w:rsidTr="007E0D3F">
        <w:tc>
          <w:tcPr>
            <w:tcW w:w="1389" w:type="dxa"/>
          </w:tcPr>
          <w:p w14:paraId="76FFCFD8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617448D7" w14:textId="7A06EEB0" w:rsidR="00F8594D" w:rsidRPr="00F8594D" w:rsidRDefault="00F8594D" w:rsidP="007E0D3F">
            <w:pPr>
              <w:ind w:leftChars="16" w:left="34"/>
            </w:pPr>
            <w:r w:rsidRPr="00F8594D">
              <w:t xml:space="preserve">        </w:t>
            </w:r>
            <w:proofErr w:type="spellStart"/>
            <w:r w:rsidRPr="00F8594D">
              <w:t>document.write</w:t>
            </w:r>
            <w:proofErr w:type="spellEnd"/>
            <w:r w:rsidRPr="00F8594D">
              <w:t>("&lt;</w:t>
            </w:r>
            <w:r>
              <w:rPr>
                <w:rFonts w:hint="eastAsia"/>
              </w:rPr>
              <w:t>/</w:t>
            </w:r>
            <w:r w:rsidRPr="00F8594D">
              <w:t>table&gt;");</w:t>
            </w:r>
          </w:p>
        </w:tc>
      </w:tr>
      <w:tr w:rsidR="00F8594D" w:rsidRPr="00F8594D" w14:paraId="3D6C03EE" w14:textId="77777777" w:rsidTr="007E0D3F">
        <w:tc>
          <w:tcPr>
            <w:tcW w:w="1389" w:type="dxa"/>
          </w:tcPr>
          <w:p w14:paraId="6F906444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77DBA97" w14:textId="4ED57FB0" w:rsidR="00F8594D" w:rsidRPr="00F8594D" w:rsidRDefault="00F8594D" w:rsidP="007E0D3F">
            <w:pPr>
              <w:ind w:leftChars="16" w:left="34"/>
            </w:pPr>
            <w:r w:rsidRPr="00F8594D">
              <w:t xml:space="preserve">    &lt;/script&gt;</w:t>
            </w:r>
          </w:p>
        </w:tc>
      </w:tr>
      <w:tr w:rsidR="00F8594D" w:rsidRPr="00F8594D" w14:paraId="61A9896C" w14:textId="77777777" w:rsidTr="007E0D3F">
        <w:tc>
          <w:tcPr>
            <w:tcW w:w="1389" w:type="dxa"/>
          </w:tcPr>
          <w:p w14:paraId="31A6AD56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73DF8977" w14:textId="11638309" w:rsidR="00F8594D" w:rsidRPr="00F8594D" w:rsidRDefault="00F8594D" w:rsidP="007E0D3F">
            <w:r w:rsidRPr="00F8594D">
              <w:t>&lt;/body&gt;</w:t>
            </w:r>
          </w:p>
        </w:tc>
      </w:tr>
      <w:tr w:rsidR="00F8594D" w:rsidRPr="00BA5D78" w14:paraId="25AF138F" w14:textId="77777777" w:rsidTr="007E0D3F">
        <w:tc>
          <w:tcPr>
            <w:tcW w:w="1389" w:type="dxa"/>
          </w:tcPr>
          <w:p w14:paraId="624512D7" w14:textId="77777777" w:rsidR="00F8594D" w:rsidRPr="00F8594D" w:rsidRDefault="00F8594D" w:rsidP="007649ED"/>
        </w:tc>
        <w:tc>
          <w:tcPr>
            <w:tcW w:w="8873" w:type="dxa"/>
            <w:vAlign w:val="center"/>
          </w:tcPr>
          <w:p w14:paraId="4FF5D9BD" w14:textId="62549781" w:rsidR="00F8594D" w:rsidRPr="00BA5D78" w:rsidRDefault="00F8594D" w:rsidP="007E0D3F">
            <w:r w:rsidRPr="00F8594D">
              <w:t>&lt;/html&gt;</w:t>
            </w:r>
          </w:p>
        </w:tc>
      </w:tr>
    </w:tbl>
    <w:p w14:paraId="0493B2EC" w14:textId="63888C00" w:rsidR="009D4C64" w:rsidRDefault="009D4C64" w:rsidP="00F8594D">
      <w:pPr>
        <w:rPr>
          <w:ins w:id="7" w:author="y.ueda" w:date="2020-02-25T09:43:00Z"/>
        </w:rPr>
      </w:pPr>
    </w:p>
    <w:p w14:paraId="086FC714" w14:textId="77777777" w:rsidR="009D4C64" w:rsidRDefault="009D4C64">
      <w:pPr>
        <w:widowControl/>
        <w:jc w:val="left"/>
        <w:rPr>
          <w:ins w:id="8" w:author="y.ueda" w:date="2020-02-25T09:43:00Z"/>
        </w:rPr>
      </w:pPr>
      <w:ins w:id="9" w:author="y.ueda" w:date="2020-02-25T09:43:00Z">
        <w:r>
          <w:br w:type="page"/>
        </w:r>
      </w:ins>
    </w:p>
    <w:p w14:paraId="18C1F2B3" w14:textId="54E53460" w:rsidR="00F8594D" w:rsidRDefault="009D4C64" w:rsidP="002352BD">
      <w:pPr>
        <w:pStyle w:val="1"/>
        <w:numPr>
          <w:ilvl w:val="0"/>
          <w:numId w:val="0"/>
        </w:numPr>
        <w:ind w:left="425"/>
        <w:rPr>
          <w:ins w:id="10" w:author="y.ueda" w:date="2020-02-25T09:55:00Z"/>
        </w:rPr>
      </w:pPr>
      <w:ins w:id="11" w:author="y.ueda" w:date="2020-02-25T09:43:00Z">
        <w:r>
          <w:rPr>
            <w:rFonts w:hint="eastAsia"/>
          </w:rPr>
          <w:lastRenderedPageBreak/>
          <w:t>【修正履歴】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7"/>
        <w:gridCol w:w="5905"/>
        <w:gridCol w:w="2434"/>
        <w:gridCol w:w="1336"/>
      </w:tblGrid>
      <w:tr w:rsidR="00946033" w:rsidRPr="00946033" w14:paraId="3F246622" w14:textId="77777777" w:rsidTr="00946033">
        <w:trPr>
          <w:ins w:id="12" w:author="y.ueda" w:date="2020-02-25T09:55:00Z"/>
        </w:trPr>
        <w:tc>
          <w:tcPr>
            <w:tcW w:w="1007" w:type="dxa"/>
            <w:vAlign w:val="center"/>
          </w:tcPr>
          <w:p w14:paraId="12072B84" w14:textId="77777777" w:rsidR="00946033" w:rsidRPr="00946033" w:rsidRDefault="00946033">
            <w:pPr>
              <w:jc w:val="center"/>
              <w:rPr>
                <w:ins w:id="13" w:author="y.ueda" w:date="2020-02-25T09:55:00Z"/>
                <w:sz w:val="16"/>
                <w:szCs w:val="16"/>
              </w:rPr>
              <w:pPrChange w:id="14" w:author="y.ueda" w:date="2020-02-25T09:56:00Z">
                <w:pPr/>
              </w:pPrChange>
            </w:pPr>
            <w:ins w:id="15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番号</w:t>
              </w:r>
            </w:ins>
          </w:p>
        </w:tc>
        <w:tc>
          <w:tcPr>
            <w:tcW w:w="5905" w:type="dxa"/>
            <w:vAlign w:val="center"/>
          </w:tcPr>
          <w:p w14:paraId="381D1F4D" w14:textId="77777777" w:rsidR="00946033" w:rsidRPr="00946033" w:rsidRDefault="00946033">
            <w:pPr>
              <w:jc w:val="center"/>
              <w:rPr>
                <w:ins w:id="16" w:author="y.ueda" w:date="2020-02-25T09:55:00Z"/>
                <w:sz w:val="16"/>
                <w:szCs w:val="16"/>
              </w:rPr>
              <w:pPrChange w:id="17" w:author="y.ueda" w:date="2020-02-25T09:56:00Z">
                <w:pPr/>
              </w:pPrChange>
            </w:pPr>
            <w:ins w:id="18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内容</w:t>
              </w:r>
            </w:ins>
          </w:p>
        </w:tc>
        <w:tc>
          <w:tcPr>
            <w:tcW w:w="2434" w:type="dxa"/>
          </w:tcPr>
          <w:p w14:paraId="7F5AF2EF" w14:textId="14DAFECD" w:rsidR="00946033" w:rsidRPr="00946033" w:rsidRDefault="00946033" w:rsidP="00C266DC">
            <w:pPr>
              <w:jc w:val="center"/>
              <w:rPr>
                <w:sz w:val="16"/>
                <w:szCs w:val="16"/>
              </w:rPr>
            </w:pPr>
            <w:r w:rsidRPr="00946033">
              <w:rPr>
                <w:rFonts w:hint="eastAsia"/>
                <w:sz w:val="16"/>
                <w:szCs w:val="16"/>
              </w:rPr>
              <w:t>処置</w:t>
            </w:r>
          </w:p>
        </w:tc>
        <w:tc>
          <w:tcPr>
            <w:tcW w:w="1336" w:type="dxa"/>
            <w:vAlign w:val="center"/>
          </w:tcPr>
          <w:p w14:paraId="5046973A" w14:textId="17464F3F" w:rsidR="00946033" w:rsidRPr="00946033" w:rsidRDefault="00946033">
            <w:pPr>
              <w:jc w:val="center"/>
              <w:rPr>
                <w:ins w:id="19" w:author="y.ueda" w:date="2020-02-25T09:55:00Z"/>
                <w:sz w:val="16"/>
                <w:szCs w:val="16"/>
              </w:rPr>
              <w:pPrChange w:id="20" w:author="y.ueda" w:date="2020-02-25T09:56:00Z">
                <w:pPr/>
              </w:pPrChange>
            </w:pPr>
            <w:ins w:id="21" w:author="y.ueda" w:date="2020-02-25T09:55:00Z">
              <w:r w:rsidRPr="00946033">
                <w:rPr>
                  <w:rFonts w:hint="eastAsia"/>
                  <w:sz w:val="16"/>
                  <w:szCs w:val="16"/>
                </w:rPr>
                <w:t>状況</w:t>
              </w:r>
            </w:ins>
          </w:p>
        </w:tc>
      </w:tr>
      <w:tr w:rsidR="00946033" w:rsidRPr="00946033" w14:paraId="6F8EC706" w14:textId="77777777" w:rsidTr="00FB45B4">
        <w:trPr>
          <w:ins w:id="22" w:author="y.ueda" w:date="2020-02-25T09:55:00Z"/>
        </w:trPr>
        <w:tc>
          <w:tcPr>
            <w:tcW w:w="1007" w:type="dxa"/>
            <w:shd w:val="clear" w:color="auto" w:fill="EEECE1" w:themeFill="background2"/>
            <w:vAlign w:val="center"/>
          </w:tcPr>
          <w:p w14:paraId="726F0CED" w14:textId="77777777" w:rsidR="00946033" w:rsidRPr="00C81F12" w:rsidRDefault="00946033">
            <w:pPr>
              <w:jc w:val="center"/>
              <w:rPr>
                <w:ins w:id="23" w:author="y.ueda" w:date="2020-02-25T09:55:00Z"/>
                <w:sz w:val="16"/>
                <w:szCs w:val="16"/>
              </w:rPr>
              <w:pPrChange w:id="24" w:author="y.ueda" w:date="2020-02-25T09:56:00Z">
                <w:pPr/>
              </w:pPrChange>
            </w:pPr>
            <w:ins w:id="25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１</w:t>
              </w:r>
            </w:ins>
          </w:p>
        </w:tc>
        <w:tc>
          <w:tcPr>
            <w:tcW w:w="5905" w:type="dxa"/>
            <w:shd w:val="clear" w:color="auto" w:fill="EEECE1" w:themeFill="background2"/>
          </w:tcPr>
          <w:p w14:paraId="294FD37D" w14:textId="49550E4C" w:rsidR="00946033" w:rsidRPr="00C81F12" w:rsidRDefault="00946033" w:rsidP="00946033">
            <w:pPr>
              <w:rPr>
                <w:ins w:id="26" w:author="y.ueda" w:date="2020-02-25T09:55:00Z"/>
                <w:sz w:val="16"/>
                <w:szCs w:val="16"/>
              </w:rPr>
            </w:pPr>
            <w:ins w:id="27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問題１：項目不要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69C285A8" w14:textId="708A8DB8" w:rsidR="00946033" w:rsidRPr="00C81F12" w:rsidRDefault="00946033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削除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67131C2" w14:textId="5F26ACDD" w:rsidR="00946033" w:rsidRPr="00C81F12" w:rsidRDefault="00946033">
            <w:pPr>
              <w:jc w:val="center"/>
              <w:rPr>
                <w:ins w:id="28" w:author="y.ueda" w:date="2020-02-25T09:55:00Z"/>
                <w:sz w:val="16"/>
                <w:szCs w:val="16"/>
              </w:rPr>
              <w:pPrChange w:id="29" w:author="y.ueda" w:date="2020-02-25T09:56:00Z">
                <w:pPr/>
              </w:pPrChange>
            </w:pPr>
            <w:ins w:id="30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済</w:t>
              </w:r>
            </w:ins>
          </w:p>
        </w:tc>
      </w:tr>
      <w:tr w:rsidR="00946033" w:rsidRPr="00946033" w14:paraId="1DF03FE3" w14:textId="77777777" w:rsidTr="00FB45B4">
        <w:trPr>
          <w:ins w:id="31" w:author="y.ueda" w:date="2020-02-25T09:56:00Z"/>
        </w:trPr>
        <w:tc>
          <w:tcPr>
            <w:tcW w:w="1007" w:type="dxa"/>
            <w:shd w:val="clear" w:color="auto" w:fill="EEECE1" w:themeFill="background2"/>
            <w:vAlign w:val="center"/>
          </w:tcPr>
          <w:p w14:paraId="36498F3F" w14:textId="24CFAD86" w:rsidR="00946033" w:rsidRPr="00C81F12" w:rsidRDefault="00946033">
            <w:pPr>
              <w:jc w:val="center"/>
              <w:rPr>
                <w:ins w:id="32" w:author="y.ueda" w:date="2020-02-25T09:56:00Z"/>
                <w:sz w:val="16"/>
                <w:szCs w:val="16"/>
              </w:rPr>
              <w:pPrChange w:id="33" w:author="y.ueda" w:date="2020-02-25T09:56:00Z">
                <w:pPr/>
              </w:pPrChange>
            </w:pPr>
            <w:ins w:id="34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２</w:t>
              </w:r>
            </w:ins>
          </w:p>
        </w:tc>
        <w:tc>
          <w:tcPr>
            <w:tcW w:w="5905" w:type="dxa"/>
            <w:shd w:val="clear" w:color="auto" w:fill="EEECE1" w:themeFill="background2"/>
          </w:tcPr>
          <w:p w14:paraId="0E19171E" w14:textId="311A2AC1" w:rsidR="00946033" w:rsidRPr="00C81F12" w:rsidRDefault="00946033" w:rsidP="00946033">
            <w:pPr>
              <w:rPr>
                <w:ins w:id="35" w:author="y.ueda" w:date="2020-02-25T09:56:00Z"/>
                <w:sz w:val="16"/>
                <w:szCs w:val="16"/>
              </w:rPr>
            </w:pPr>
            <w:ins w:id="36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問題２：</w:t>
              </w:r>
            </w:ins>
            <w:ins w:id="37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①：</w:t>
              </w:r>
              <w:r w:rsidRPr="00C81F12">
                <w:rPr>
                  <w:rFonts w:hint="eastAsia"/>
                  <w:sz w:val="16"/>
                  <w:szCs w:val="16"/>
                </w:rPr>
                <w:t>4)</w:t>
              </w:r>
              <w:r w:rsidRPr="00C81F12">
                <w:rPr>
                  <w:rFonts w:hint="eastAsia"/>
                  <w:sz w:val="16"/>
                  <w:szCs w:val="16"/>
                </w:rPr>
                <w:t>”コレクション”の表現は教科書にかる？</w:t>
              </w:r>
            </w:ins>
          </w:p>
          <w:p w14:paraId="3F092513" w14:textId="7102D8CA" w:rsidR="00946033" w:rsidRPr="00C81F12" w:rsidRDefault="00946033" w:rsidP="00946033">
            <w:pPr>
              <w:rPr>
                <w:ins w:id="38" w:author="y.ueda" w:date="2020-02-25T09:56:00Z"/>
                <w:sz w:val="16"/>
                <w:szCs w:val="16"/>
              </w:rPr>
            </w:pPr>
            <w:ins w:id="39" w:author="y.ueda" w:date="2020-02-25T09:56:00Z">
              <w:r w:rsidRPr="00C81F12">
                <w:rPr>
                  <w:rFonts w:hint="eastAsia"/>
                  <w:sz w:val="16"/>
                  <w:szCs w:val="16"/>
                </w:rPr>
                <w:t>⇒”コレクション”の表現は以降も使用されている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7F7A2469" w14:textId="09E47406" w:rsidR="00946033" w:rsidRPr="00C81F12" w:rsidRDefault="00946033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「コレクション」を削除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5CE024CA" w14:textId="2629F140" w:rsidR="00946033" w:rsidRPr="00C81F12" w:rsidRDefault="00946033" w:rsidP="00C266DC">
            <w:pPr>
              <w:jc w:val="center"/>
              <w:rPr>
                <w:ins w:id="40" w:author="y.ueda" w:date="2020-02-25T09:56:00Z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1F0A33B3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547570E8" w14:textId="7D322322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３</w:t>
            </w:r>
          </w:p>
        </w:tc>
        <w:tc>
          <w:tcPr>
            <w:tcW w:w="5905" w:type="dxa"/>
            <w:shd w:val="clear" w:color="auto" w:fill="EEECE1" w:themeFill="background2"/>
          </w:tcPr>
          <w:p w14:paraId="387945CE" w14:textId="37FC97BE" w:rsidR="00946033" w:rsidRPr="00C81F12" w:rsidRDefault="00946033" w:rsidP="00946033">
            <w:pPr>
              <w:rPr>
                <w:sz w:val="16"/>
                <w:szCs w:val="16"/>
              </w:rPr>
            </w:pPr>
            <w:ins w:id="41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問題２：②：</w:t>
              </w:r>
              <w:r w:rsidRPr="00C81F12">
                <w:rPr>
                  <w:rFonts w:hint="eastAsia"/>
                  <w:sz w:val="16"/>
                  <w:szCs w:val="16"/>
                </w:rPr>
                <w:t>9)</w:t>
              </w:r>
              <w:r w:rsidRPr="00C81F12">
                <w:rPr>
                  <w:rFonts w:hint="eastAsia"/>
                  <w:sz w:val="16"/>
                  <w:szCs w:val="16"/>
                </w:rPr>
                <w:t>・</w:t>
              </w:r>
              <w:r w:rsidRPr="00C81F12">
                <w:rPr>
                  <w:rFonts w:hint="eastAsia"/>
                  <w:sz w:val="16"/>
                  <w:szCs w:val="16"/>
                </w:rPr>
                <w:t>10)</w:t>
              </w:r>
              <w:r w:rsidRPr="00C81F12">
                <w:rPr>
                  <w:rFonts w:hint="eastAsia"/>
                  <w:sz w:val="16"/>
                  <w:szCs w:val="16"/>
                </w:rPr>
                <w:t>のスペルミス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1F77BB4B" w14:textId="4EF0E8B1" w:rsidR="00946033" w:rsidRPr="00C81F12" w:rsidRDefault="00946033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修正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F58DC59" w14:textId="12157510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6971ABD2" w14:textId="77777777" w:rsidTr="00946033">
        <w:tc>
          <w:tcPr>
            <w:tcW w:w="1007" w:type="dxa"/>
            <w:vAlign w:val="center"/>
          </w:tcPr>
          <w:p w14:paraId="4E4066EF" w14:textId="33625FF8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４</w:t>
            </w:r>
          </w:p>
        </w:tc>
        <w:tc>
          <w:tcPr>
            <w:tcW w:w="5905" w:type="dxa"/>
          </w:tcPr>
          <w:p w14:paraId="17B9C64E" w14:textId="3295A4FB" w:rsidR="00946033" w:rsidRPr="00C81F12" w:rsidRDefault="00946033" w:rsidP="00946033">
            <w:pPr>
              <w:rPr>
                <w:sz w:val="16"/>
                <w:szCs w:val="16"/>
              </w:rPr>
            </w:pPr>
            <w:ins w:id="42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問題３：　　言いたい事は分かるけど、問題文の文面が微妙。</w:t>
              </w:r>
            </w:ins>
          </w:p>
        </w:tc>
        <w:tc>
          <w:tcPr>
            <w:tcW w:w="2434" w:type="dxa"/>
          </w:tcPr>
          <w:p w14:paraId="4CF94BE4" w14:textId="77777777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12E15474" w14:textId="77777777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</w:p>
        </w:tc>
      </w:tr>
      <w:tr w:rsidR="00946033" w:rsidRPr="00946033" w14:paraId="7113E48B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4372E5E2" w14:textId="4F0E4ED2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５</w:t>
            </w:r>
          </w:p>
        </w:tc>
        <w:tc>
          <w:tcPr>
            <w:tcW w:w="5905" w:type="dxa"/>
            <w:shd w:val="clear" w:color="auto" w:fill="EEECE1" w:themeFill="background2"/>
          </w:tcPr>
          <w:p w14:paraId="03A13B1A" w14:textId="77777777" w:rsidR="00946033" w:rsidRPr="00C81F12" w:rsidRDefault="00946033" w:rsidP="002352BD">
            <w:pPr>
              <w:rPr>
                <w:sz w:val="16"/>
                <w:szCs w:val="16"/>
              </w:rPr>
            </w:pPr>
            <w:ins w:id="43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問題４：①：</w:t>
              </w:r>
              <w:r w:rsidRPr="00C81F12">
                <w:rPr>
                  <w:rFonts w:hint="eastAsia"/>
                  <w:sz w:val="16"/>
                  <w:szCs w:val="16"/>
                </w:rPr>
                <w:t>HTML</w:t>
              </w:r>
              <w:r w:rsidRPr="00C81F12">
                <w:rPr>
                  <w:rFonts w:hint="eastAsia"/>
                  <w:sz w:val="16"/>
                  <w:szCs w:val="16"/>
                </w:rPr>
                <w:t>が教本に沿ったプログラムになっていない。（教本では”</w:t>
              </w:r>
              <w:r w:rsidRPr="00C81F12">
                <w:rPr>
                  <w:rFonts w:hint="eastAsia"/>
                  <w:sz w:val="16"/>
                  <w:szCs w:val="16"/>
                </w:rPr>
                <w:t>div</w:t>
              </w:r>
              <w:r w:rsidRPr="00C81F12">
                <w:rPr>
                  <w:rFonts w:hint="eastAsia"/>
                  <w:sz w:val="16"/>
                  <w:szCs w:val="16"/>
                </w:rPr>
                <w:t>”タグは使用されていない）</w:t>
              </w:r>
            </w:ins>
          </w:p>
          <w:p w14:paraId="29E9E499" w14:textId="2E799E1B" w:rsidR="002352BD" w:rsidRPr="00C81F12" w:rsidRDefault="002352BD" w:rsidP="002352BD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⇒</w:t>
            </w:r>
            <w:r w:rsidRPr="00C81F12">
              <w:rPr>
                <w:rFonts w:hint="eastAsia"/>
                <w:sz w:val="16"/>
                <w:szCs w:val="16"/>
              </w:rPr>
              <w:t>&lt;button&gt;</w:t>
            </w:r>
            <w:r w:rsidRPr="00C81F12">
              <w:rPr>
                <w:rFonts w:hint="eastAsia"/>
                <w:sz w:val="16"/>
                <w:szCs w:val="16"/>
              </w:rPr>
              <w:t>は動作確認が取れない為、</w:t>
            </w:r>
            <w:r w:rsidRPr="00C81F12">
              <w:rPr>
                <w:rFonts w:hint="eastAsia"/>
                <w:sz w:val="16"/>
                <w:szCs w:val="16"/>
              </w:rPr>
              <w:t>div</w:t>
            </w:r>
            <w:r w:rsidRPr="00C81F12">
              <w:rPr>
                <w:rFonts w:hint="eastAsia"/>
                <w:sz w:val="16"/>
                <w:szCs w:val="16"/>
              </w:rPr>
              <w:t>でボタンの代替を作成。試験の対策講座にて説明をするため、変更は加えない</w:t>
            </w:r>
          </w:p>
        </w:tc>
        <w:tc>
          <w:tcPr>
            <w:tcW w:w="2434" w:type="dxa"/>
            <w:shd w:val="clear" w:color="auto" w:fill="EEECE1" w:themeFill="background2"/>
          </w:tcPr>
          <w:p w14:paraId="0CF37EBA" w14:textId="6D6FD4C1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451616F" w14:textId="52FC0CAD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</w:tr>
      <w:tr w:rsidR="00946033" w:rsidRPr="00946033" w14:paraId="0AF119C2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728397F8" w14:textId="3757BEBF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６</w:t>
            </w:r>
          </w:p>
        </w:tc>
        <w:tc>
          <w:tcPr>
            <w:tcW w:w="5905" w:type="dxa"/>
            <w:shd w:val="clear" w:color="auto" w:fill="EEECE1" w:themeFill="background2"/>
          </w:tcPr>
          <w:p w14:paraId="10AC4B2D" w14:textId="7FEC6305" w:rsidR="00946033" w:rsidRPr="00C81F12" w:rsidRDefault="00946033" w:rsidP="00946033">
            <w:pPr>
              <w:rPr>
                <w:ins w:id="44" w:author="y.ueda" w:date="2020-02-25T09:55:00Z"/>
                <w:sz w:val="16"/>
                <w:szCs w:val="16"/>
              </w:rPr>
            </w:pPr>
            <w:ins w:id="45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</w:t>
              </w:r>
            </w:ins>
            <w:r w:rsidRPr="00C81F12">
              <w:rPr>
                <w:rFonts w:hint="eastAsia"/>
                <w:sz w:val="16"/>
                <w:szCs w:val="16"/>
              </w:rPr>
              <w:t xml:space="preserve"> </w:t>
            </w:r>
            <w:ins w:id="46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②：『「</w:t>
              </w:r>
              <w:r w:rsidRPr="00C81F12">
                <w:rPr>
                  <w:rFonts w:hint="eastAsia"/>
                  <w:sz w:val="16"/>
                  <w:szCs w:val="16"/>
                </w:rPr>
                <w:t xml:space="preserve">set 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Usename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>」ボタン』とありますが、プログラム中にボタンオブジェクトは見当たりませんが？</w:t>
              </w:r>
            </w:ins>
          </w:p>
          <w:p w14:paraId="3D6A0C91" w14:textId="61F0CE93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2870D9BD" w14:textId="68534EBB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文章に表現方法を変更する。「画面の二段目にある「</w:t>
            </w:r>
            <w:r w:rsidRPr="00C81F12">
              <w:rPr>
                <w:rFonts w:hint="eastAsia"/>
                <w:sz w:val="16"/>
                <w:szCs w:val="16"/>
              </w:rPr>
              <w:t>set username</w:t>
            </w:r>
            <w:r w:rsidRPr="00C81F12">
              <w:rPr>
                <w:rFonts w:hint="eastAsia"/>
                <w:sz w:val="16"/>
                <w:szCs w:val="16"/>
              </w:rPr>
              <w:t>」枠（ボタン）」に変更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0C5DF0F2" w14:textId="1CA0282E" w:rsidR="00946033" w:rsidRPr="00C81F12" w:rsidRDefault="002352BD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3A3EF8AB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5764F762" w14:textId="51553AD4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７</w:t>
            </w:r>
          </w:p>
        </w:tc>
        <w:tc>
          <w:tcPr>
            <w:tcW w:w="5905" w:type="dxa"/>
            <w:shd w:val="clear" w:color="auto" w:fill="EEECE1" w:themeFill="background2"/>
          </w:tcPr>
          <w:p w14:paraId="577343FD" w14:textId="28298138" w:rsidR="00946033" w:rsidRPr="00C81F12" w:rsidRDefault="00946033" w:rsidP="00946033">
            <w:pPr>
              <w:rPr>
                <w:sz w:val="16"/>
                <w:szCs w:val="16"/>
              </w:rPr>
            </w:pPr>
            <w:ins w:id="47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問題４：③：画面イメージは枠線を表示した方が分かりやすいと思う。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7C04357F" w14:textId="61055FFF" w:rsidR="00946033" w:rsidRPr="00C81F12" w:rsidRDefault="00946033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図は、枠を付けます。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8853B41" w14:textId="0125771C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168A512D" w14:textId="77777777" w:rsidTr="00C81F12">
        <w:tc>
          <w:tcPr>
            <w:tcW w:w="1007" w:type="dxa"/>
            <w:shd w:val="clear" w:color="auto" w:fill="EEECE1" w:themeFill="background2"/>
            <w:vAlign w:val="center"/>
          </w:tcPr>
          <w:p w14:paraId="3DCDC407" w14:textId="03C887AC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８</w:t>
            </w:r>
          </w:p>
        </w:tc>
        <w:tc>
          <w:tcPr>
            <w:tcW w:w="5905" w:type="dxa"/>
            <w:shd w:val="clear" w:color="auto" w:fill="EEECE1" w:themeFill="background2"/>
          </w:tcPr>
          <w:p w14:paraId="19E626D3" w14:textId="1ED23A11" w:rsidR="00946033" w:rsidRPr="00C81F12" w:rsidRDefault="00946033" w:rsidP="00946033">
            <w:pPr>
              <w:rPr>
                <w:sz w:val="16"/>
                <w:szCs w:val="16"/>
              </w:rPr>
            </w:pPr>
            <w:ins w:id="48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問題５：問題４と同様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2D6C1DCF" w14:textId="4BC9D9B3" w:rsidR="00946033" w:rsidRPr="00C81F12" w:rsidRDefault="00C81F12" w:rsidP="009460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番号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に同じ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27C047AC" w14:textId="768FAB61" w:rsidR="00946033" w:rsidRPr="00C81F12" w:rsidRDefault="00C81F12" w:rsidP="00C266D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5252B197" w14:textId="77777777" w:rsidTr="00C81F12">
        <w:tc>
          <w:tcPr>
            <w:tcW w:w="1007" w:type="dxa"/>
            <w:shd w:val="clear" w:color="auto" w:fill="EEECE1" w:themeFill="background2"/>
            <w:vAlign w:val="center"/>
          </w:tcPr>
          <w:p w14:paraId="3AAB4287" w14:textId="78026446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９</w:t>
            </w:r>
          </w:p>
        </w:tc>
        <w:tc>
          <w:tcPr>
            <w:tcW w:w="5905" w:type="dxa"/>
            <w:shd w:val="clear" w:color="auto" w:fill="EEECE1" w:themeFill="background2"/>
          </w:tcPr>
          <w:p w14:paraId="1C1464C6" w14:textId="7DC1B8BB" w:rsidR="00946033" w:rsidRPr="00C81F12" w:rsidRDefault="00946033" w:rsidP="00946033">
            <w:pPr>
              <w:rPr>
                <w:ins w:id="49" w:author="y.ueda" w:date="2020-02-25T09:55:00Z"/>
                <w:sz w:val="16"/>
                <w:szCs w:val="16"/>
              </w:rPr>
            </w:pPr>
            <w:ins w:id="50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問題６：①：問題４と同様</w:t>
              </w:r>
            </w:ins>
          </w:p>
          <w:p w14:paraId="57241912" w14:textId="77777777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1EE2B430" w14:textId="46B30BA8" w:rsidR="00946033" w:rsidRPr="00C81F12" w:rsidRDefault="00C81F12" w:rsidP="009460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番号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に同じ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7A275772" w14:textId="7570C463" w:rsidR="00946033" w:rsidRPr="00C81F12" w:rsidRDefault="00C81F12" w:rsidP="00C266D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267959CC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2B9D40E3" w14:textId="30B064DB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１０</w:t>
            </w:r>
          </w:p>
        </w:tc>
        <w:tc>
          <w:tcPr>
            <w:tcW w:w="5905" w:type="dxa"/>
            <w:shd w:val="clear" w:color="auto" w:fill="EEECE1" w:themeFill="background2"/>
          </w:tcPr>
          <w:p w14:paraId="5BDA18CE" w14:textId="17D1EE9C" w:rsidR="00946033" w:rsidRPr="00C81F12" w:rsidRDefault="00946033" w:rsidP="00946033">
            <w:pPr>
              <w:rPr>
                <w:ins w:id="51" w:author="y.ueda" w:date="2020-02-25T09:55:00Z"/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問題６；</w:t>
            </w:r>
            <w:ins w:id="52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②：”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ans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 xml:space="preserve"> = a * 1 + b * 1</w:t>
              </w:r>
              <w:r w:rsidRPr="00C81F12">
                <w:rPr>
                  <w:rFonts w:hint="eastAsia"/>
                  <w:sz w:val="16"/>
                  <w:szCs w:val="16"/>
                </w:rPr>
                <w:t>”となっていますが、何故掛け算？”</w:t>
              </w:r>
              <w:proofErr w:type="spellStart"/>
              <w:r w:rsidRPr="00C81F12">
                <w:rPr>
                  <w:rFonts w:hint="eastAsia"/>
                  <w:sz w:val="16"/>
                  <w:szCs w:val="16"/>
                </w:rPr>
                <w:t>ans</w:t>
              </w:r>
              <w:proofErr w:type="spellEnd"/>
              <w:r w:rsidRPr="00C81F12">
                <w:rPr>
                  <w:rFonts w:hint="eastAsia"/>
                  <w:sz w:val="16"/>
                  <w:szCs w:val="16"/>
                </w:rPr>
                <w:t xml:space="preserve"> = a + b</w:t>
              </w:r>
              <w:r w:rsidRPr="00C81F12">
                <w:rPr>
                  <w:rFonts w:hint="eastAsia"/>
                  <w:sz w:val="16"/>
                  <w:szCs w:val="16"/>
                </w:rPr>
                <w:t>”だけでは？</w:t>
              </w:r>
            </w:ins>
          </w:p>
          <w:p w14:paraId="4ACF1ADB" w14:textId="263FE1A2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⇒テキストボックスに入力された値は文字列。数の計算を行対為、文字列を数字に変換する必要がある。</w:t>
            </w:r>
          </w:p>
        </w:tc>
        <w:tc>
          <w:tcPr>
            <w:tcW w:w="2434" w:type="dxa"/>
            <w:shd w:val="clear" w:color="auto" w:fill="EEECE1" w:themeFill="background2"/>
          </w:tcPr>
          <w:p w14:paraId="06462DF6" w14:textId="01772231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ー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D5DE725" w14:textId="3756AC3D" w:rsidR="00946033" w:rsidRPr="00C81F12" w:rsidRDefault="00FB45B4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643F87B5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770637EE" w14:textId="680C3D0E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１１</w:t>
            </w:r>
          </w:p>
        </w:tc>
        <w:tc>
          <w:tcPr>
            <w:tcW w:w="5905" w:type="dxa"/>
            <w:shd w:val="clear" w:color="auto" w:fill="EEECE1" w:themeFill="background2"/>
          </w:tcPr>
          <w:p w14:paraId="449CADC1" w14:textId="29AE6209" w:rsidR="00946033" w:rsidRPr="00C81F12" w:rsidRDefault="00946033" w:rsidP="00946033">
            <w:pPr>
              <w:rPr>
                <w:sz w:val="16"/>
                <w:szCs w:val="16"/>
              </w:rPr>
            </w:pPr>
            <w:ins w:id="53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問題７：</w:t>
              </w:r>
              <w:r w:rsidRPr="00C81F12">
                <w:rPr>
                  <w:rFonts w:hint="eastAsia"/>
                  <w:sz w:val="16"/>
                  <w:szCs w:val="16"/>
                </w:rPr>
                <w:t>2)</w:t>
              </w:r>
              <w:r w:rsidRPr="00C81F12">
                <w:rPr>
                  <w:rFonts w:hint="eastAsia"/>
                  <w:sz w:val="16"/>
                  <w:szCs w:val="16"/>
                </w:rPr>
                <w:t>：</w:t>
              </w:r>
              <w:r w:rsidRPr="00C81F12">
                <w:rPr>
                  <w:rFonts w:hint="eastAsia"/>
                  <w:sz w:val="16"/>
                  <w:szCs w:val="16"/>
                </w:rPr>
                <w:t>while</w:t>
              </w:r>
              <w:r w:rsidRPr="00C81F12">
                <w:rPr>
                  <w:rFonts w:hint="eastAsia"/>
                  <w:sz w:val="16"/>
                  <w:szCs w:val="16"/>
                </w:rPr>
                <w:t>文の条件式は可笑しくないですか？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19D780A0" w14:textId="77777777" w:rsidR="00946033" w:rsidRPr="00C81F12" w:rsidRDefault="002352BD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プログラムの空白部分を変更する。</w:t>
            </w:r>
          </w:p>
          <w:p w14:paraId="49C2AE8A" w14:textId="7CF2A23C" w:rsidR="002352BD" w:rsidRPr="00C81F12" w:rsidRDefault="002352BD" w:rsidP="00946033">
            <w:pPr>
              <w:rPr>
                <w:sz w:val="16"/>
                <w:szCs w:val="16"/>
              </w:rPr>
            </w:pP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4CAEAD6A" w14:textId="2F8538B8" w:rsidR="00946033" w:rsidRPr="00C81F12" w:rsidRDefault="007E0D3F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3AE1511A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4CC3456A" w14:textId="32B0E76D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１２</w:t>
            </w:r>
          </w:p>
        </w:tc>
        <w:tc>
          <w:tcPr>
            <w:tcW w:w="5905" w:type="dxa"/>
            <w:shd w:val="clear" w:color="auto" w:fill="EEECE1" w:themeFill="background2"/>
          </w:tcPr>
          <w:p w14:paraId="7A4ABFA2" w14:textId="077505AB" w:rsidR="00946033" w:rsidRPr="00C81F12" w:rsidRDefault="00946033" w:rsidP="00946033">
            <w:pPr>
              <w:rPr>
                <w:sz w:val="16"/>
                <w:szCs w:val="16"/>
              </w:rPr>
            </w:pPr>
            <w:ins w:id="54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問題８：プログラム中のインデントは合わせて下さい。</w:t>
              </w:r>
            </w:ins>
          </w:p>
        </w:tc>
        <w:tc>
          <w:tcPr>
            <w:tcW w:w="2434" w:type="dxa"/>
            <w:shd w:val="clear" w:color="auto" w:fill="EEECE1" w:themeFill="background2"/>
          </w:tcPr>
          <w:p w14:paraId="20A698AC" w14:textId="534F099A" w:rsidR="00946033" w:rsidRPr="00C81F12" w:rsidRDefault="007E0D3F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インデントを設定する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323BCAD6" w14:textId="4574D3F6" w:rsidR="00946033" w:rsidRPr="00C81F12" w:rsidRDefault="007E0D3F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5C4E8951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1BA1F6ED" w14:textId="0B5B9F60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１３</w:t>
            </w:r>
          </w:p>
        </w:tc>
        <w:tc>
          <w:tcPr>
            <w:tcW w:w="5905" w:type="dxa"/>
            <w:shd w:val="clear" w:color="auto" w:fill="EEECE1" w:themeFill="background2"/>
          </w:tcPr>
          <w:p w14:paraId="3B9B2918" w14:textId="77777777" w:rsidR="00946033" w:rsidRPr="00C81F12" w:rsidRDefault="00946033" w:rsidP="00946033">
            <w:pPr>
              <w:rPr>
                <w:ins w:id="55" w:author="y.ueda" w:date="2020-02-25T09:55:00Z"/>
                <w:sz w:val="16"/>
                <w:szCs w:val="16"/>
              </w:rPr>
            </w:pPr>
            <w:ins w:id="56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配点について</w:t>
              </w:r>
            </w:ins>
          </w:p>
          <w:p w14:paraId="4A843EAE" w14:textId="1A87184A" w:rsidR="00946033" w:rsidRPr="00C81F12" w:rsidRDefault="00946033" w:rsidP="00946033">
            <w:pPr>
              <w:rPr>
                <w:ins w:id="57" w:author="y.ueda" w:date="2020-02-25T09:55:00Z"/>
                <w:sz w:val="16"/>
                <w:szCs w:val="16"/>
              </w:rPr>
            </w:pPr>
            <w:ins w:id="58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・問題３問第５の文章問題は５点</w:t>
              </w:r>
              <w:r w:rsidRPr="00C81F12">
                <w:rPr>
                  <w:rFonts w:hint="eastAsia"/>
                  <w:sz w:val="16"/>
                  <w:szCs w:val="16"/>
                </w:rPr>
                <w:t>/</w:t>
              </w:r>
              <w:r w:rsidRPr="00C81F12">
                <w:rPr>
                  <w:rFonts w:hint="eastAsia"/>
                  <w:sz w:val="16"/>
                  <w:szCs w:val="16"/>
                </w:rPr>
                <w:t>行ですが、問題６は３点</w:t>
              </w:r>
              <w:r w:rsidRPr="00C81F12">
                <w:rPr>
                  <w:rFonts w:hint="eastAsia"/>
                  <w:sz w:val="16"/>
                  <w:szCs w:val="16"/>
                </w:rPr>
                <w:t>/</w:t>
              </w:r>
              <w:r w:rsidRPr="00C81F12">
                <w:rPr>
                  <w:rFonts w:hint="eastAsia"/>
                  <w:sz w:val="16"/>
                  <w:szCs w:val="16"/>
                </w:rPr>
                <w:t>行になっています。なにか意図があるのですか？</w:t>
              </w:r>
            </w:ins>
          </w:p>
          <w:p w14:paraId="2F8AA503" w14:textId="77777777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74E91F6E" w14:textId="7B70003E" w:rsidR="00946033" w:rsidRPr="00C81F12" w:rsidRDefault="00FB45B4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問題６を</w:t>
            </w:r>
            <w:r w:rsidRPr="00C81F12">
              <w:rPr>
                <w:rFonts w:hint="eastAsia"/>
                <w:sz w:val="16"/>
                <w:szCs w:val="16"/>
              </w:rPr>
              <w:t>1</w:t>
            </w:r>
            <w:r w:rsidRPr="00C81F12">
              <w:rPr>
                <w:rFonts w:hint="eastAsia"/>
                <w:sz w:val="16"/>
                <w:szCs w:val="16"/>
              </w:rPr>
              <w:t>問</w:t>
            </w:r>
            <w:r w:rsidRPr="00C81F12">
              <w:rPr>
                <w:rFonts w:hint="eastAsia"/>
                <w:sz w:val="16"/>
                <w:szCs w:val="16"/>
              </w:rPr>
              <w:t>5</w:t>
            </w:r>
            <w:r w:rsidRPr="00C81F12">
              <w:rPr>
                <w:rFonts w:hint="eastAsia"/>
                <w:sz w:val="16"/>
                <w:szCs w:val="16"/>
              </w:rPr>
              <w:t>点にして、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2E67B9C5" w14:textId="18C6BA55" w:rsidR="00946033" w:rsidRPr="00C81F12" w:rsidRDefault="00FB45B4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  <w:tr w:rsidR="00946033" w:rsidRPr="00946033" w14:paraId="7E83D767" w14:textId="77777777" w:rsidTr="00FB45B4">
        <w:tc>
          <w:tcPr>
            <w:tcW w:w="1007" w:type="dxa"/>
            <w:shd w:val="clear" w:color="auto" w:fill="EEECE1" w:themeFill="background2"/>
            <w:vAlign w:val="center"/>
          </w:tcPr>
          <w:p w14:paraId="37DC911B" w14:textId="531EED0F" w:rsidR="00946033" w:rsidRPr="00C81F12" w:rsidRDefault="00946033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１４</w:t>
            </w:r>
          </w:p>
        </w:tc>
        <w:tc>
          <w:tcPr>
            <w:tcW w:w="5905" w:type="dxa"/>
            <w:shd w:val="clear" w:color="auto" w:fill="EEECE1" w:themeFill="background2"/>
          </w:tcPr>
          <w:p w14:paraId="75999C09" w14:textId="4BBB8E7F" w:rsidR="00946033" w:rsidRPr="00C81F12" w:rsidRDefault="00946033" w:rsidP="00946033">
            <w:pPr>
              <w:rPr>
                <w:ins w:id="59" w:author="y.ueda" w:date="2020-02-25T09:55:00Z"/>
                <w:sz w:val="16"/>
                <w:szCs w:val="16"/>
              </w:rPr>
            </w:pPr>
          </w:p>
          <w:p w14:paraId="2103F032" w14:textId="75568024" w:rsidR="00946033" w:rsidRPr="00C81F12" w:rsidRDefault="00946033" w:rsidP="00946033">
            <w:pPr>
              <w:rPr>
                <w:sz w:val="16"/>
                <w:szCs w:val="16"/>
              </w:rPr>
            </w:pPr>
            <w:ins w:id="60" w:author="y.ueda" w:date="2020-02-25T09:55:00Z">
              <w:r w:rsidRPr="00C81F12">
                <w:rPr>
                  <w:rFonts w:hint="eastAsia"/>
                  <w:sz w:val="16"/>
                  <w:szCs w:val="16"/>
                </w:rPr>
                <w:t>・合計が</w:t>
              </w:r>
              <w:r w:rsidRPr="00C81F12">
                <w:rPr>
                  <w:rFonts w:hint="eastAsia"/>
                  <w:sz w:val="16"/>
                  <w:szCs w:val="16"/>
                </w:rPr>
                <w:t>90</w:t>
              </w:r>
              <w:r w:rsidRPr="00C81F12">
                <w:rPr>
                  <w:rFonts w:hint="eastAsia"/>
                  <w:sz w:val="16"/>
                  <w:szCs w:val="16"/>
                </w:rPr>
                <w:t>点にしかなりません。</w:t>
              </w:r>
            </w:ins>
          </w:p>
          <w:p w14:paraId="23B78C35" w14:textId="77777777" w:rsidR="00946033" w:rsidRPr="00C81F12" w:rsidRDefault="00946033" w:rsidP="00946033">
            <w:pPr>
              <w:rPr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538A8719" w14:textId="77F2BB52" w:rsidR="00946033" w:rsidRPr="00C81F12" w:rsidRDefault="00FB45B4" w:rsidP="00946033">
            <w:pPr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番号</w:t>
            </w:r>
            <w:r w:rsidRPr="00C81F12">
              <w:rPr>
                <w:rFonts w:hint="eastAsia"/>
                <w:sz w:val="16"/>
                <w:szCs w:val="16"/>
              </w:rPr>
              <w:t>13</w:t>
            </w:r>
            <w:r w:rsidRPr="00C81F12">
              <w:rPr>
                <w:rFonts w:hint="eastAsia"/>
                <w:sz w:val="16"/>
                <w:szCs w:val="16"/>
              </w:rPr>
              <w:t>と共に配点調整を行いました。</w:t>
            </w:r>
          </w:p>
        </w:tc>
        <w:tc>
          <w:tcPr>
            <w:tcW w:w="1336" w:type="dxa"/>
            <w:shd w:val="clear" w:color="auto" w:fill="EEECE1" w:themeFill="background2"/>
            <w:vAlign w:val="center"/>
          </w:tcPr>
          <w:p w14:paraId="046DAC9E" w14:textId="7BA045BB" w:rsidR="00946033" w:rsidRPr="00C81F12" w:rsidRDefault="00FB45B4" w:rsidP="00C266DC">
            <w:pPr>
              <w:jc w:val="center"/>
              <w:rPr>
                <w:sz w:val="16"/>
                <w:szCs w:val="16"/>
              </w:rPr>
            </w:pPr>
            <w:r w:rsidRPr="00C81F12">
              <w:rPr>
                <w:rFonts w:hint="eastAsia"/>
                <w:sz w:val="16"/>
                <w:szCs w:val="16"/>
              </w:rPr>
              <w:t>済</w:t>
            </w:r>
          </w:p>
        </w:tc>
      </w:tr>
    </w:tbl>
    <w:p w14:paraId="3A1E840B" w14:textId="77777777" w:rsidR="00C266DC" w:rsidRDefault="00C266DC" w:rsidP="00C266DC">
      <w:pPr>
        <w:rPr>
          <w:ins w:id="61" w:author="y.ueda" w:date="2020-02-25T09:55:00Z"/>
        </w:rPr>
      </w:pPr>
    </w:p>
    <w:p w14:paraId="3FBC5BA2" w14:textId="77777777" w:rsidR="00C266DC" w:rsidRDefault="00C266DC" w:rsidP="00C266DC">
      <w:pPr>
        <w:rPr>
          <w:ins w:id="62" w:author="y.ueda" w:date="2020-02-25T09:55:00Z"/>
        </w:rPr>
      </w:pPr>
    </w:p>
    <w:p w14:paraId="78171CD1" w14:textId="5A832E71" w:rsidR="009D4C64" w:rsidRPr="00BA5D78" w:rsidRDefault="00C266DC" w:rsidP="00946033">
      <w:ins w:id="63" w:author="y.ueda" w:date="2020-02-25T09:55:00Z">
        <w:r>
          <w:rPr>
            <w:rFonts w:hint="eastAsia"/>
          </w:rPr>
          <w:t xml:space="preserve">　</w:t>
        </w:r>
      </w:ins>
    </w:p>
    <w:p w14:paraId="77A57E70" w14:textId="77777777" w:rsidR="00946033" w:rsidRPr="00BA5D78" w:rsidRDefault="00946033"/>
    <w:sectPr w:rsidR="00946033" w:rsidRPr="00BA5D78" w:rsidSect="004B03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4B3D6" w14:textId="77777777" w:rsidR="00713D2F" w:rsidRDefault="00713D2F" w:rsidP="004B03A4">
      <w:r>
        <w:separator/>
      </w:r>
    </w:p>
  </w:endnote>
  <w:endnote w:type="continuationSeparator" w:id="0">
    <w:p w14:paraId="6E714CD7" w14:textId="77777777" w:rsidR="00713D2F" w:rsidRDefault="00713D2F" w:rsidP="004B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D944A" w14:textId="77777777" w:rsidR="00713D2F" w:rsidRDefault="00713D2F" w:rsidP="004B03A4">
      <w:r>
        <w:separator/>
      </w:r>
    </w:p>
  </w:footnote>
  <w:footnote w:type="continuationSeparator" w:id="0">
    <w:p w14:paraId="30F306DD" w14:textId="77777777" w:rsidR="00713D2F" w:rsidRDefault="00713D2F" w:rsidP="004B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47"/>
    <w:multiLevelType w:val="multilevel"/>
    <w:tmpl w:val="B00C2DB6"/>
    <w:lvl w:ilvl="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4507BA"/>
    <w:multiLevelType w:val="hybridMultilevel"/>
    <w:tmpl w:val="F9B8B7EE"/>
    <w:lvl w:ilvl="0" w:tplc="C67E4A44">
      <w:start w:val="1"/>
      <w:numFmt w:val="decimalFullWidth"/>
      <w:pStyle w:val="a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C95280B"/>
    <w:multiLevelType w:val="multilevel"/>
    <w:tmpl w:val="8174A610"/>
    <w:lvl w:ilvl="0">
      <w:start w:val="1"/>
      <w:numFmt w:val="decimalFullWidth"/>
      <w:pStyle w:val="1"/>
      <w:suff w:val="space"/>
      <w:lvlText w:val="問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034948"/>
    <w:multiLevelType w:val="hybridMultilevel"/>
    <w:tmpl w:val="23643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FBA0FEA"/>
    <w:multiLevelType w:val="hybridMultilevel"/>
    <w:tmpl w:val="74D8E9A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06"/>
    <w:rsid w:val="0005169D"/>
    <w:rsid w:val="00101C45"/>
    <w:rsid w:val="001C11FC"/>
    <w:rsid w:val="001D719E"/>
    <w:rsid w:val="002352BD"/>
    <w:rsid w:val="00271D7D"/>
    <w:rsid w:val="002759C2"/>
    <w:rsid w:val="002D5708"/>
    <w:rsid w:val="00335D7A"/>
    <w:rsid w:val="00341AE3"/>
    <w:rsid w:val="0036052B"/>
    <w:rsid w:val="00425B51"/>
    <w:rsid w:val="004B03A4"/>
    <w:rsid w:val="00525AD8"/>
    <w:rsid w:val="00596B15"/>
    <w:rsid w:val="006B53E6"/>
    <w:rsid w:val="00713D2F"/>
    <w:rsid w:val="00795251"/>
    <w:rsid w:val="007E0D3F"/>
    <w:rsid w:val="008B6E01"/>
    <w:rsid w:val="00946033"/>
    <w:rsid w:val="009A3C98"/>
    <w:rsid w:val="009D4C64"/>
    <w:rsid w:val="00A05A5A"/>
    <w:rsid w:val="00A807B2"/>
    <w:rsid w:val="00B12706"/>
    <w:rsid w:val="00B365C4"/>
    <w:rsid w:val="00B452A8"/>
    <w:rsid w:val="00BA5D78"/>
    <w:rsid w:val="00C040A9"/>
    <w:rsid w:val="00C2395B"/>
    <w:rsid w:val="00C266DC"/>
    <w:rsid w:val="00C81F12"/>
    <w:rsid w:val="00CE71E6"/>
    <w:rsid w:val="00DC48EE"/>
    <w:rsid w:val="00F8594D"/>
    <w:rsid w:val="00FB45B4"/>
    <w:rsid w:val="00F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B3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 w:left="0"/>
    </w:pPr>
  </w:style>
  <w:style w:type="paragraph" w:customStyle="1" w:styleId="a7">
    <w:name w:val="解答"/>
    <w:basedOn w:val="a"/>
    <w:link w:val="a8"/>
    <w:qFormat/>
    <w:rsid w:val="00C81F12"/>
    <w:rPr>
      <w:b/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C81F12"/>
    <w:rPr>
      <w:b/>
      <w:color w:val="FFFFFF" w:themeColor="background1"/>
    </w:rPr>
  </w:style>
  <w:style w:type="paragraph" w:styleId="aa">
    <w:name w:val="header"/>
    <w:basedOn w:val="a0"/>
    <w:link w:val="ab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1"/>
    <w:link w:val="aa"/>
    <w:uiPriority w:val="99"/>
    <w:rsid w:val="004B03A4"/>
  </w:style>
  <w:style w:type="paragraph" w:styleId="ac">
    <w:name w:val="footer"/>
    <w:basedOn w:val="a0"/>
    <w:link w:val="ad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1"/>
    <w:link w:val="ac"/>
    <w:uiPriority w:val="99"/>
    <w:rsid w:val="004B03A4"/>
  </w:style>
  <w:style w:type="paragraph" w:styleId="ae">
    <w:name w:val="Balloon Text"/>
    <w:basedOn w:val="a0"/>
    <w:link w:val="af"/>
    <w:uiPriority w:val="99"/>
    <w:semiHidden/>
    <w:unhideWhenUsed/>
    <w:rsid w:val="00C23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C2395B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Revision"/>
    <w:hidden/>
    <w:uiPriority w:val="99"/>
    <w:semiHidden/>
    <w:rsid w:val="00C26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12706"/>
    <w:pPr>
      <w:keepNext/>
      <w:numPr>
        <w:numId w:val="1"/>
      </w:numPr>
      <w:tabs>
        <w:tab w:val="left" w:pos="8647"/>
      </w:tabs>
      <w:spacing w:before="24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1270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B12706"/>
    <w:pPr>
      <w:ind w:leftChars="400" w:left="840"/>
    </w:pPr>
  </w:style>
  <w:style w:type="paragraph" w:customStyle="1" w:styleId="a">
    <w:name w:val="選択問題"/>
    <w:basedOn w:val="a4"/>
    <w:link w:val="a6"/>
    <w:qFormat/>
    <w:rsid w:val="00525AD8"/>
    <w:pPr>
      <w:numPr>
        <w:numId w:val="2"/>
      </w:numPr>
      <w:tabs>
        <w:tab w:val="left" w:pos="8789"/>
      </w:tabs>
      <w:ind w:leftChars="0" w:left="0"/>
    </w:pPr>
  </w:style>
  <w:style w:type="paragraph" w:customStyle="1" w:styleId="a7">
    <w:name w:val="解答"/>
    <w:basedOn w:val="a"/>
    <w:link w:val="a8"/>
    <w:qFormat/>
    <w:rsid w:val="00C81F12"/>
    <w:rPr>
      <w:b/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525AD8"/>
  </w:style>
  <w:style w:type="character" w:customStyle="1" w:styleId="a6">
    <w:name w:val="選択問題 (文字)"/>
    <w:basedOn w:val="a5"/>
    <w:link w:val="a"/>
    <w:rsid w:val="00525AD8"/>
  </w:style>
  <w:style w:type="table" w:styleId="a9">
    <w:name w:val="Table Grid"/>
    <w:basedOn w:val="a2"/>
    <w:uiPriority w:val="59"/>
    <w:rsid w:val="0027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解答 (文字)"/>
    <w:basedOn w:val="a6"/>
    <w:link w:val="a7"/>
    <w:rsid w:val="00C81F12"/>
    <w:rPr>
      <w:b/>
      <w:color w:val="FFFFFF" w:themeColor="background1"/>
    </w:rPr>
  </w:style>
  <w:style w:type="paragraph" w:styleId="aa">
    <w:name w:val="header"/>
    <w:basedOn w:val="a0"/>
    <w:link w:val="ab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1"/>
    <w:link w:val="aa"/>
    <w:uiPriority w:val="99"/>
    <w:rsid w:val="004B03A4"/>
  </w:style>
  <w:style w:type="paragraph" w:styleId="ac">
    <w:name w:val="footer"/>
    <w:basedOn w:val="a0"/>
    <w:link w:val="ad"/>
    <w:uiPriority w:val="99"/>
    <w:unhideWhenUsed/>
    <w:rsid w:val="004B03A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1"/>
    <w:link w:val="ac"/>
    <w:uiPriority w:val="99"/>
    <w:rsid w:val="004B03A4"/>
  </w:style>
  <w:style w:type="paragraph" w:styleId="ae">
    <w:name w:val="Balloon Text"/>
    <w:basedOn w:val="a0"/>
    <w:link w:val="af"/>
    <w:uiPriority w:val="99"/>
    <w:semiHidden/>
    <w:unhideWhenUsed/>
    <w:rsid w:val="00C23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C2395B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Revision"/>
    <w:hidden/>
    <w:uiPriority w:val="99"/>
    <w:semiHidden/>
    <w:rsid w:val="00C2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8491A-E77A-49C4-B1C3-D44E7432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植田吉祥</dc:creator>
  <cp:lastModifiedBy>y.ueda</cp:lastModifiedBy>
  <cp:revision>7</cp:revision>
  <dcterms:created xsi:type="dcterms:W3CDTF">2020-02-20T07:43:00Z</dcterms:created>
  <dcterms:modified xsi:type="dcterms:W3CDTF">2020-02-27T02:50:00Z</dcterms:modified>
</cp:coreProperties>
</file>